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4344142" w:displacedByCustomXml="next"/>
    <w:sdt>
      <w:sdtPr>
        <w:id w:val="70242598"/>
        <w:docPartObj>
          <w:docPartGallery w:val="Cover Pages"/>
          <w:docPartUnique/>
        </w:docPartObj>
      </w:sdtPr>
      <w:sdtEnd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F731D1"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F731D1"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55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F731D1">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F731D1">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ZA"/>
          <w14:ligatures w14:val="standardContextual"/>
        </w:rPr>
        <w:id w:val="-997491851"/>
        <w:docPartObj>
          <w:docPartGallery w:val="Table of Contents"/>
          <w:docPartUnique/>
        </w:docPartObj>
      </w:sdtPr>
      <w:sdtEndPr>
        <w:rPr>
          <w:b/>
          <w:bCs/>
          <w:noProof/>
        </w:rPr>
      </w:sdtEndPr>
      <w:sdtContent>
        <w:p w14:paraId="59BA3404" w14:textId="573A5739" w:rsidR="00E55100" w:rsidRDefault="00E55100">
          <w:pPr>
            <w:pStyle w:val="TOCHeading"/>
          </w:pPr>
          <w:r>
            <w:t>Contents</w:t>
          </w:r>
        </w:p>
        <w:p w14:paraId="2D835C20" w14:textId="459EBE83" w:rsidR="00E55100" w:rsidRDefault="00E5510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6868082" w:history="1">
            <w:r w:rsidRPr="00BA1D0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_Toc166868082 \h </w:instrText>
            </w:r>
            <w:r>
              <w:rPr>
                <w:noProof/>
                <w:webHidden/>
              </w:rPr>
            </w:r>
            <w:r>
              <w:rPr>
                <w:noProof/>
                <w:webHidden/>
              </w:rPr>
              <w:fldChar w:fldCharType="separate"/>
            </w:r>
            <w:r>
              <w:rPr>
                <w:noProof/>
                <w:webHidden/>
              </w:rPr>
              <w:t>2</w:t>
            </w:r>
            <w:r>
              <w:rPr>
                <w:noProof/>
                <w:webHidden/>
              </w:rPr>
              <w:fldChar w:fldCharType="end"/>
            </w:r>
          </w:hyperlink>
        </w:p>
        <w:p w14:paraId="2371F2E5" w14:textId="3F0D8FA7" w:rsidR="00E55100" w:rsidRDefault="00F731D1">
          <w:pPr>
            <w:pStyle w:val="TOC1"/>
            <w:tabs>
              <w:tab w:val="right" w:leader="dot" w:pos="9016"/>
            </w:tabs>
            <w:rPr>
              <w:rFonts w:eastAsiaTheme="minorEastAsia"/>
              <w:noProof/>
              <w:lang w:eastAsia="en-ZA"/>
            </w:rPr>
          </w:pPr>
          <w:hyperlink w:anchor="_Toc166868083" w:history="1">
            <w:r w:rsidR="00E55100" w:rsidRPr="00BA1D08">
              <w:rPr>
                <w:rStyle w:val="Hyperlink"/>
                <w:rFonts w:ascii="Arial" w:eastAsia="Times New Roman" w:hAnsi="Arial" w:cs="Arial"/>
                <w:noProof/>
              </w:rPr>
              <w:t>CLARIFICATION OF CONCEPTS</w:t>
            </w:r>
            <w:r w:rsidR="00E55100">
              <w:rPr>
                <w:noProof/>
                <w:webHidden/>
              </w:rPr>
              <w:tab/>
            </w:r>
            <w:r w:rsidR="00E55100">
              <w:rPr>
                <w:noProof/>
                <w:webHidden/>
              </w:rPr>
              <w:fldChar w:fldCharType="begin"/>
            </w:r>
            <w:r w:rsidR="00E55100">
              <w:rPr>
                <w:noProof/>
                <w:webHidden/>
              </w:rPr>
              <w:instrText xml:space="preserve"> PAGEREF _Toc166868083 \h </w:instrText>
            </w:r>
            <w:r w:rsidR="00E55100">
              <w:rPr>
                <w:noProof/>
                <w:webHidden/>
              </w:rPr>
            </w:r>
            <w:r w:rsidR="00E55100">
              <w:rPr>
                <w:noProof/>
                <w:webHidden/>
              </w:rPr>
              <w:fldChar w:fldCharType="separate"/>
            </w:r>
            <w:r w:rsidR="00E55100">
              <w:rPr>
                <w:noProof/>
                <w:webHidden/>
              </w:rPr>
              <w:t>2</w:t>
            </w:r>
            <w:r w:rsidR="00E55100">
              <w:rPr>
                <w:noProof/>
                <w:webHidden/>
              </w:rPr>
              <w:fldChar w:fldCharType="end"/>
            </w:r>
          </w:hyperlink>
        </w:p>
        <w:p w14:paraId="658008AA" w14:textId="1B83455D" w:rsidR="00E55100" w:rsidRDefault="00F731D1">
          <w:pPr>
            <w:pStyle w:val="TOC1"/>
            <w:tabs>
              <w:tab w:val="right" w:leader="dot" w:pos="9016"/>
            </w:tabs>
            <w:rPr>
              <w:rFonts w:eastAsiaTheme="minorEastAsia"/>
              <w:noProof/>
              <w:lang w:eastAsia="en-ZA"/>
            </w:rPr>
          </w:pPr>
          <w:hyperlink w:anchor="_Toc166868084" w:history="1">
            <w:r w:rsidR="00E55100" w:rsidRPr="00BA1D08">
              <w:rPr>
                <w:rStyle w:val="Hyperlink"/>
                <w:rFonts w:ascii="Arial" w:hAnsi="Arial" w:cs="Arial"/>
                <w:noProof/>
              </w:rPr>
              <w:t>QUALITY STANDARD(S) APPLICABLE TO REPORT / PROJECT</w:t>
            </w:r>
            <w:r w:rsidR="00E55100">
              <w:rPr>
                <w:noProof/>
                <w:webHidden/>
              </w:rPr>
              <w:tab/>
            </w:r>
            <w:r w:rsidR="00E55100">
              <w:rPr>
                <w:noProof/>
                <w:webHidden/>
              </w:rPr>
              <w:fldChar w:fldCharType="begin"/>
            </w:r>
            <w:r w:rsidR="00E55100">
              <w:rPr>
                <w:noProof/>
                <w:webHidden/>
              </w:rPr>
              <w:instrText xml:space="preserve"> PAGEREF _Toc166868084 \h </w:instrText>
            </w:r>
            <w:r w:rsidR="00E55100">
              <w:rPr>
                <w:noProof/>
                <w:webHidden/>
              </w:rPr>
            </w:r>
            <w:r w:rsidR="00E55100">
              <w:rPr>
                <w:noProof/>
                <w:webHidden/>
              </w:rPr>
              <w:fldChar w:fldCharType="separate"/>
            </w:r>
            <w:r w:rsidR="00E55100">
              <w:rPr>
                <w:noProof/>
                <w:webHidden/>
              </w:rPr>
              <w:t>3</w:t>
            </w:r>
            <w:r w:rsidR="00E55100">
              <w:rPr>
                <w:noProof/>
                <w:webHidden/>
              </w:rPr>
              <w:fldChar w:fldCharType="end"/>
            </w:r>
          </w:hyperlink>
        </w:p>
        <w:p w14:paraId="7BD95AEA" w14:textId="01D8628D" w:rsidR="00E55100" w:rsidRDefault="00F731D1">
          <w:pPr>
            <w:pStyle w:val="TOC1"/>
            <w:tabs>
              <w:tab w:val="right" w:leader="dot" w:pos="9016"/>
            </w:tabs>
            <w:rPr>
              <w:rFonts w:eastAsiaTheme="minorEastAsia"/>
              <w:noProof/>
              <w:lang w:eastAsia="en-ZA"/>
            </w:rPr>
          </w:pPr>
          <w:hyperlink w:anchor="_Toc166868085" w:history="1">
            <w:r w:rsidR="00E55100" w:rsidRPr="00BA1D08">
              <w:rPr>
                <w:rStyle w:val="Hyperlink"/>
                <w:noProof/>
                <w:lang w:val="en-US"/>
              </w:rPr>
              <w:t>THE PROBLEM NOTED</w:t>
            </w:r>
            <w:r w:rsidR="00E55100">
              <w:rPr>
                <w:noProof/>
                <w:webHidden/>
              </w:rPr>
              <w:tab/>
            </w:r>
            <w:r w:rsidR="00E55100">
              <w:rPr>
                <w:noProof/>
                <w:webHidden/>
              </w:rPr>
              <w:fldChar w:fldCharType="begin"/>
            </w:r>
            <w:r w:rsidR="00E55100">
              <w:rPr>
                <w:noProof/>
                <w:webHidden/>
              </w:rPr>
              <w:instrText xml:space="preserve"> PAGEREF _Toc166868085 \h </w:instrText>
            </w:r>
            <w:r w:rsidR="00E55100">
              <w:rPr>
                <w:noProof/>
                <w:webHidden/>
              </w:rPr>
            </w:r>
            <w:r w:rsidR="00E55100">
              <w:rPr>
                <w:noProof/>
                <w:webHidden/>
              </w:rPr>
              <w:fldChar w:fldCharType="separate"/>
            </w:r>
            <w:r w:rsidR="00E55100">
              <w:rPr>
                <w:noProof/>
                <w:webHidden/>
              </w:rPr>
              <w:t>5</w:t>
            </w:r>
            <w:r w:rsidR="00E55100">
              <w:rPr>
                <w:noProof/>
                <w:webHidden/>
              </w:rPr>
              <w:fldChar w:fldCharType="end"/>
            </w:r>
          </w:hyperlink>
        </w:p>
        <w:p w14:paraId="5C81B832" w14:textId="11D8FEB2" w:rsidR="00E55100" w:rsidRDefault="00F731D1">
          <w:pPr>
            <w:pStyle w:val="TOC1"/>
            <w:tabs>
              <w:tab w:val="right" w:leader="dot" w:pos="9016"/>
            </w:tabs>
            <w:rPr>
              <w:rFonts w:eastAsiaTheme="minorEastAsia"/>
              <w:noProof/>
              <w:lang w:eastAsia="en-ZA"/>
            </w:rPr>
          </w:pPr>
          <w:hyperlink w:anchor="_Toc166868086" w:history="1">
            <w:r w:rsidR="00E55100" w:rsidRPr="00BA1D08">
              <w:rPr>
                <w:rStyle w:val="Hyperlink"/>
                <w:rFonts w:ascii="Arial" w:hAnsi="Arial" w:cs="Arial"/>
                <w:noProof/>
              </w:rPr>
              <w:t>THE AIM (GOAL) OF THE PROJECT</w:t>
            </w:r>
            <w:r w:rsidR="00E55100">
              <w:rPr>
                <w:noProof/>
                <w:webHidden/>
              </w:rPr>
              <w:tab/>
            </w:r>
            <w:r w:rsidR="00E55100">
              <w:rPr>
                <w:noProof/>
                <w:webHidden/>
              </w:rPr>
              <w:fldChar w:fldCharType="begin"/>
            </w:r>
            <w:r w:rsidR="00E55100">
              <w:rPr>
                <w:noProof/>
                <w:webHidden/>
              </w:rPr>
              <w:instrText xml:space="preserve"> PAGEREF _Toc166868086 \h </w:instrText>
            </w:r>
            <w:r w:rsidR="00E55100">
              <w:rPr>
                <w:noProof/>
                <w:webHidden/>
              </w:rPr>
            </w:r>
            <w:r w:rsidR="00E55100">
              <w:rPr>
                <w:noProof/>
                <w:webHidden/>
              </w:rPr>
              <w:fldChar w:fldCharType="separate"/>
            </w:r>
            <w:r w:rsidR="00E55100">
              <w:rPr>
                <w:noProof/>
                <w:webHidden/>
              </w:rPr>
              <w:t>7</w:t>
            </w:r>
            <w:r w:rsidR="00E55100">
              <w:rPr>
                <w:noProof/>
                <w:webHidden/>
              </w:rPr>
              <w:fldChar w:fldCharType="end"/>
            </w:r>
          </w:hyperlink>
        </w:p>
        <w:p w14:paraId="7784334C" w14:textId="79EF0FA7" w:rsidR="00E55100" w:rsidRDefault="00F731D1">
          <w:pPr>
            <w:pStyle w:val="TOC1"/>
            <w:tabs>
              <w:tab w:val="right" w:leader="dot" w:pos="9016"/>
            </w:tabs>
            <w:rPr>
              <w:rFonts w:eastAsiaTheme="minorEastAsia"/>
              <w:noProof/>
              <w:lang w:eastAsia="en-ZA"/>
            </w:rPr>
          </w:pPr>
          <w:hyperlink w:anchor="_Toc166868087" w:history="1">
            <w:r w:rsidR="00E55100" w:rsidRPr="00BA1D08">
              <w:rPr>
                <w:rStyle w:val="Hyperlink"/>
                <w:rFonts w:ascii="Arial" w:hAnsi="Arial" w:cs="Arial"/>
                <w:noProof/>
              </w:rPr>
              <w:t>Possible solutions and options</w:t>
            </w:r>
            <w:r w:rsidR="00E55100">
              <w:rPr>
                <w:noProof/>
                <w:webHidden/>
              </w:rPr>
              <w:tab/>
            </w:r>
            <w:r w:rsidR="00E55100">
              <w:rPr>
                <w:noProof/>
                <w:webHidden/>
              </w:rPr>
              <w:fldChar w:fldCharType="begin"/>
            </w:r>
            <w:r w:rsidR="00E55100">
              <w:rPr>
                <w:noProof/>
                <w:webHidden/>
              </w:rPr>
              <w:instrText xml:space="preserve"> PAGEREF _Toc166868087 \h </w:instrText>
            </w:r>
            <w:r w:rsidR="00E55100">
              <w:rPr>
                <w:noProof/>
                <w:webHidden/>
              </w:rPr>
            </w:r>
            <w:r w:rsidR="00E55100">
              <w:rPr>
                <w:noProof/>
                <w:webHidden/>
              </w:rPr>
              <w:fldChar w:fldCharType="separate"/>
            </w:r>
            <w:r w:rsidR="00E55100">
              <w:rPr>
                <w:noProof/>
                <w:webHidden/>
              </w:rPr>
              <w:t>8</w:t>
            </w:r>
            <w:r w:rsidR="00E55100">
              <w:rPr>
                <w:noProof/>
                <w:webHidden/>
              </w:rPr>
              <w:fldChar w:fldCharType="end"/>
            </w:r>
          </w:hyperlink>
        </w:p>
        <w:p w14:paraId="25B0E259" w14:textId="6946115A" w:rsidR="00E55100" w:rsidRDefault="00F731D1">
          <w:pPr>
            <w:pStyle w:val="TOC1"/>
            <w:tabs>
              <w:tab w:val="right" w:leader="dot" w:pos="9016"/>
            </w:tabs>
            <w:rPr>
              <w:rFonts w:eastAsiaTheme="minorEastAsia"/>
              <w:noProof/>
              <w:lang w:eastAsia="en-ZA"/>
            </w:rPr>
          </w:pPr>
          <w:hyperlink w:anchor="_Toc166868088" w:history="1">
            <w:r w:rsidR="00E55100" w:rsidRPr="00BA1D08">
              <w:rPr>
                <w:rStyle w:val="Hyperlink"/>
                <w:rFonts w:ascii="Arial" w:eastAsia="Arial Unicode MS" w:hAnsi="Arial" w:cs="Arial"/>
                <w:noProof/>
                <w:lang w:val="en-US"/>
              </w:rPr>
              <w:t>Selection of the best option/solution</w:t>
            </w:r>
            <w:r w:rsidR="00E55100">
              <w:rPr>
                <w:noProof/>
                <w:webHidden/>
              </w:rPr>
              <w:tab/>
            </w:r>
            <w:r w:rsidR="00E55100">
              <w:rPr>
                <w:noProof/>
                <w:webHidden/>
              </w:rPr>
              <w:fldChar w:fldCharType="begin"/>
            </w:r>
            <w:r w:rsidR="00E55100">
              <w:rPr>
                <w:noProof/>
                <w:webHidden/>
              </w:rPr>
              <w:instrText xml:space="preserve"> PAGEREF _Toc166868088 \h </w:instrText>
            </w:r>
            <w:r w:rsidR="00E55100">
              <w:rPr>
                <w:noProof/>
                <w:webHidden/>
              </w:rPr>
            </w:r>
            <w:r w:rsidR="00E55100">
              <w:rPr>
                <w:noProof/>
                <w:webHidden/>
              </w:rPr>
              <w:fldChar w:fldCharType="separate"/>
            </w:r>
            <w:r w:rsidR="00E55100">
              <w:rPr>
                <w:noProof/>
                <w:webHidden/>
              </w:rPr>
              <w:t>11</w:t>
            </w:r>
            <w:r w:rsidR="00E55100">
              <w:rPr>
                <w:noProof/>
                <w:webHidden/>
              </w:rPr>
              <w:fldChar w:fldCharType="end"/>
            </w:r>
          </w:hyperlink>
        </w:p>
        <w:p w14:paraId="0DE82E00" w14:textId="517CD315" w:rsidR="00E55100" w:rsidRDefault="00F731D1">
          <w:pPr>
            <w:pStyle w:val="TOC1"/>
            <w:tabs>
              <w:tab w:val="right" w:leader="dot" w:pos="9016"/>
            </w:tabs>
            <w:rPr>
              <w:rFonts w:eastAsiaTheme="minorEastAsia"/>
              <w:noProof/>
              <w:lang w:eastAsia="en-ZA"/>
            </w:rPr>
          </w:pPr>
          <w:hyperlink w:anchor="_Toc166868089" w:history="1">
            <w:r w:rsidR="00E55100" w:rsidRPr="00BA1D08">
              <w:rPr>
                <w:rStyle w:val="Hyperlink"/>
                <w:noProof/>
              </w:rPr>
              <w:t>References</w:t>
            </w:r>
            <w:r w:rsidR="00E55100">
              <w:rPr>
                <w:noProof/>
                <w:webHidden/>
              </w:rPr>
              <w:tab/>
            </w:r>
            <w:r w:rsidR="00E55100">
              <w:rPr>
                <w:noProof/>
                <w:webHidden/>
              </w:rPr>
              <w:fldChar w:fldCharType="begin"/>
            </w:r>
            <w:r w:rsidR="00E55100">
              <w:rPr>
                <w:noProof/>
                <w:webHidden/>
              </w:rPr>
              <w:instrText xml:space="preserve"> PAGEREF _Toc166868089 \h </w:instrText>
            </w:r>
            <w:r w:rsidR="00E55100">
              <w:rPr>
                <w:noProof/>
                <w:webHidden/>
              </w:rPr>
            </w:r>
            <w:r w:rsidR="00E55100">
              <w:rPr>
                <w:noProof/>
                <w:webHidden/>
              </w:rPr>
              <w:fldChar w:fldCharType="separate"/>
            </w:r>
            <w:r w:rsidR="00E55100">
              <w:rPr>
                <w:noProof/>
                <w:webHidden/>
              </w:rPr>
              <w:t>12</w:t>
            </w:r>
            <w:r w:rsidR="00E55100">
              <w:rPr>
                <w:noProof/>
                <w:webHidden/>
              </w:rPr>
              <w:fldChar w:fldCharType="end"/>
            </w:r>
          </w:hyperlink>
        </w:p>
        <w:p w14:paraId="576A5F88" w14:textId="3CBAB84D" w:rsidR="00E55100" w:rsidRDefault="00E55100">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6FAE47B6" w:rsidR="00A05B99" w:rsidRPr="008C26B5" w:rsidRDefault="00A05B99" w:rsidP="009E633F">
      <w:pPr>
        <w:pStyle w:val="Heading1"/>
        <w:numPr>
          <w:ilvl w:val="0"/>
          <w:numId w:val="10"/>
        </w:numPr>
        <w:rPr>
          <w:rFonts w:ascii="Arial" w:hAnsi="Arial" w:cs="Arial"/>
        </w:rPr>
        <w:pPrChange w:id="1" w:author="Gerber, Karin (Ms) (Summerstrand North Campus)" w:date="2024-07-15T12:34:00Z">
          <w:pPr>
            <w:pStyle w:val="Heading1"/>
          </w:pPr>
        </w:pPrChange>
      </w:pPr>
      <w:bookmarkStart w:id="2" w:name="_Toc166867559"/>
      <w:bookmarkStart w:id="3" w:name="_Toc166868082"/>
      <w:r w:rsidRPr="008C26B5">
        <w:rPr>
          <w:rFonts w:ascii="Arial" w:hAnsi="Arial" w:cs="Arial"/>
        </w:rPr>
        <w:lastRenderedPageBreak/>
        <w:t>INTRODUCTION</w:t>
      </w:r>
      <w:bookmarkEnd w:id="0"/>
      <w:bookmarkEnd w:id="2"/>
      <w:bookmarkEnd w:id="3"/>
    </w:p>
    <w:p w14:paraId="52DA5797" w14:textId="381412E8" w:rsidR="00A0188D" w:rsidRPr="008C26B5" w:rsidRDefault="00A0188D" w:rsidP="009E633F">
      <w:pPr>
        <w:jc w:val="both"/>
        <w:rPr>
          <w:rFonts w:ascii="Arial" w:hAnsi="Arial" w:cs="Arial"/>
        </w:rPr>
        <w:pPrChange w:id="4" w:author="Gerber, Karin (Ms) (Summerstrand North Campus)" w:date="2024-07-15T12:13:00Z">
          <w:pPr/>
        </w:pPrChange>
      </w:pPr>
      <w:r w:rsidRPr="008C26B5">
        <w:rPr>
          <w:rFonts w:ascii="Arial" w:hAnsi="Arial" w:cs="Arial"/>
        </w:rPr>
        <w:t xml:space="preserve">Cancer misdiagnosis may occur </w:t>
      </w:r>
      <w:del w:id="5" w:author="Gerber, Karin (Ms) (Summerstrand North Campus)" w:date="2024-07-15T11:59:00Z">
        <w:r w:rsidRPr="008C26B5" w:rsidDel="009E633F">
          <w:rPr>
            <w:rFonts w:ascii="Arial" w:hAnsi="Arial" w:cs="Arial"/>
          </w:rPr>
          <w:delText xml:space="preserve">in </w:delText>
        </w:r>
      </w:del>
      <w:ins w:id="6" w:author="Gerber, Karin (Ms) (Summerstrand North Campus)" w:date="2024-07-15T11:59:00Z">
        <w:r w:rsidR="009E633F">
          <w:rPr>
            <w:rFonts w:ascii="Arial" w:hAnsi="Arial" w:cs="Arial"/>
          </w:rPr>
          <w:t>at</w:t>
        </w:r>
        <w:r w:rsidR="009E633F" w:rsidRPr="008C26B5">
          <w:rPr>
            <w:rFonts w:ascii="Arial" w:hAnsi="Arial" w:cs="Arial"/>
          </w:rPr>
          <w:t xml:space="preserve"> </w:t>
        </w:r>
      </w:ins>
      <w:r w:rsidRPr="008C26B5">
        <w:rPr>
          <w:rFonts w:ascii="Arial" w:hAnsi="Arial" w:cs="Arial"/>
        </w:rPr>
        <w:t xml:space="preserve">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 </w:t>
      </w:r>
    </w:p>
    <w:p w14:paraId="1D5F2A87" w14:textId="6078A85B" w:rsidR="00A0188D" w:rsidRPr="008C26B5" w:rsidRDefault="009E633F" w:rsidP="009E633F">
      <w:pPr>
        <w:jc w:val="both"/>
        <w:rPr>
          <w:rFonts w:ascii="Arial" w:eastAsia="Times New Roman" w:hAnsi="Arial" w:cs="Arial"/>
        </w:rPr>
        <w:pPrChange w:id="7" w:author="Gerber, Karin (Ms) (Summerstrand North Campus)" w:date="2024-07-15T12:13:00Z">
          <w:pPr/>
        </w:pPrChange>
      </w:pPr>
      <w:ins w:id="8" w:author="Gerber, Karin (Ms) (Summerstrand North Campus)" w:date="2024-07-15T12:13:00Z">
        <w:r>
          <w:rPr>
            <w:rFonts w:ascii="Arial" w:hAnsi="Arial" w:cs="Arial"/>
          </w:rPr>
          <w:t>O</w:t>
        </w:r>
      </w:ins>
      <w:del w:id="9" w:author="Gerber, Karin (Ms) (Summerstrand North Campus)" w:date="2024-07-15T12:13:00Z">
        <w:r w:rsidR="00A0188D" w:rsidRPr="008C26B5" w:rsidDel="009E633F">
          <w:rPr>
            <w:rFonts w:ascii="Arial" w:hAnsi="Arial" w:cs="Arial"/>
          </w:rPr>
          <w:delText>Now, o</w:delText>
        </w:r>
      </w:del>
      <w:r w:rsidR="00A0188D" w:rsidRPr="008C26B5">
        <w:rPr>
          <w:rFonts w:ascii="Arial" w:hAnsi="Arial" w:cs="Arial"/>
        </w:rPr>
        <w:t xml:space="preserve">ur topic is about designing a clinical decision support system (CDSS) directed towards cancer patients, with adherence to Evidence-Based Medicine guidelines. According to </w:t>
      </w:r>
      <w:r w:rsidR="00A0188D" w:rsidRPr="008C26B5">
        <w:rPr>
          <w:rFonts w:ascii="Arial" w:eastAsia="Times New Roman" w:hAnsi="Arial" w:cs="Arial"/>
        </w:rPr>
        <w:t xml:space="preserve">(Dotson, 2015), </w:t>
      </w:r>
      <w:del w:id="10" w:author="Gerber, Karin (Ms) (Summerstrand North Campus)" w:date="2024-07-15T12:14:00Z">
        <w:r w:rsidR="00A0188D" w:rsidRPr="008C26B5" w:rsidDel="009E633F">
          <w:rPr>
            <w:rFonts w:ascii="Arial" w:eastAsia="Times New Roman" w:hAnsi="Arial" w:cs="Arial"/>
          </w:rPr>
          <w:delText xml:space="preserve">an </w:delText>
        </w:r>
      </w:del>
      <w:del w:id="11" w:author="Gerber, Karin (Ms) (Summerstrand North Campus)" w:date="2024-07-15T12:13:00Z">
        <w:r w:rsidR="00A0188D" w:rsidRPr="008C26B5" w:rsidDel="009E633F">
          <w:rPr>
            <w:rFonts w:ascii="Arial" w:eastAsia="Times New Roman" w:hAnsi="Arial" w:cs="Arial"/>
          </w:rPr>
          <w:delText xml:space="preserve">Evidence </w:delText>
        </w:r>
      </w:del>
      <w:ins w:id="12" w:author="Gerber, Karin (Ms) (Summerstrand North Campus)" w:date="2024-07-15T12:13:00Z">
        <w:r w:rsidRPr="008C26B5">
          <w:rPr>
            <w:rFonts w:ascii="Arial" w:eastAsia="Times New Roman" w:hAnsi="Arial" w:cs="Arial"/>
          </w:rPr>
          <w:t>Evidence</w:t>
        </w:r>
        <w:r>
          <w:rPr>
            <w:rFonts w:ascii="Arial" w:eastAsia="Times New Roman" w:hAnsi="Arial" w:cs="Arial"/>
          </w:rPr>
          <w:t>-</w:t>
        </w:r>
      </w:ins>
      <w:r w:rsidR="00A0188D" w:rsidRPr="008C26B5">
        <w:rPr>
          <w:rFonts w:ascii="Arial" w:eastAsia="Times New Roman" w:hAnsi="Arial" w:cs="Arial"/>
        </w:rPr>
        <w:t xml:space="preserve">Based Medicine is the conscientious, explicit, and judicious use of current best evidence in making decisions about the care of individual patients. The main objective of this system </w:t>
      </w:r>
      <w:del w:id="13" w:author="Gerber, Karin (Ms) (Summerstrand North Campus)" w:date="2024-07-15T12:14:00Z">
        <w:r w:rsidR="00A0188D" w:rsidRPr="008C26B5" w:rsidDel="009E633F">
          <w:rPr>
            <w:rFonts w:ascii="Arial" w:eastAsia="Times New Roman" w:hAnsi="Arial" w:cs="Arial"/>
          </w:rPr>
          <w:delText xml:space="preserve">aims </w:delText>
        </w:r>
      </w:del>
      <w:ins w:id="14" w:author="Gerber, Karin (Ms) (Summerstrand North Campus)" w:date="2024-07-15T12:14:00Z">
        <w:r>
          <w:rPr>
            <w:rFonts w:ascii="Arial" w:eastAsia="Times New Roman" w:hAnsi="Arial" w:cs="Arial"/>
          </w:rPr>
          <w:t>i</w:t>
        </w:r>
        <w:r w:rsidRPr="008C26B5">
          <w:rPr>
            <w:rFonts w:ascii="Arial" w:eastAsia="Times New Roman" w:hAnsi="Arial" w:cs="Arial"/>
          </w:rPr>
          <w:t xml:space="preserve">s </w:t>
        </w:r>
      </w:ins>
      <w:r w:rsidR="00A0188D" w:rsidRPr="008C26B5">
        <w:rPr>
          <w:rFonts w:ascii="Arial" w:eastAsia="Times New Roman" w:hAnsi="Arial" w:cs="Arial"/>
        </w:rPr>
        <w:t xml:space="preserve">to provide concrete medical information and aid in the diagnosis of cancer patients, in other words, improving the quality of care they receive. </w:t>
      </w:r>
    </w:p>
    <w:p w14:paraId="66EF3B62" w14:textId="401D2047" w:rsidR="00A0188D" w:rsidRPr="008C26B5" w:rsidRDefault="009E633F" w:rsidP="009E633F">
      <w:pPr>
        <w:jc w:val="both"/>
        <w:rPr>
          <w:rFonts w:ascii="Arial" w:eastAsia="Times New Roman" w:hAnsi="Arial" w:cs="Arial"/>
        </w:rPr>
        <w:pPrChange w:id="15" w:author="Gerber, Karin (Ms) (Summerstrand North Campus)" w:date="2024-07-15T12:13:00Z">
          <w:pPr/>
        </w:pPrChange>
      </w:pPr>
      <w:ins w:id="16" w:author="Gerber, Karin (Ms) (Summerstrand North Campus)" w:date="2024-07-15T12:14:00Z">
        <w:r>
          <w:rPr>
            <w:rFonts w:ascii="Arial" w:eastAsia="Times New Roman" w:hAnsi="Arial" w:cs="Arial"/>
          </w:rPr>
          <w:t xml:space="preserve">The following </w:t>
        </w:r>
      </w:ins>
      <w:ins w:id="17" w:author="Gerber, Karin (Ms) (Summerstrand North Campus)" w:date="2024-07-15T12:15:00Z">
        <w:r>
          <w:rPr>
            <w:rFonts w:ascii="Arial" w:eastAsia="Times New Roman" w:hAnsi="Arial" w:cs="Arial"/>
          </w:rPr>
          <w:t>aspects are</w:t>
        </w:r>
      </w:ins>
      <w:ins w:id="18" w:author="Gerber, Karin (Ms) (Summerstrand North Campus)" w:date="2024-07-15T12:14:00Z">
        <w:r>
          <w:rPr>
            <w:rFonts w:ascii="Arial" w:eastAsia="Times New Roman" w:hAnsi="Arial" w:cs="Arial"/>
          </w:rPr>
          <w:t xml:space="preserve"> discussed in th</w:t>
        </w:r>
      </w:ins>
      <w:ins w:id="19" w:author="Gerber, Karin (Ms) (Summerstrand North Campus)" w:date="2024-07-15T12:15:00Z">
        <w:r>
          <w:rPr>
            <w:rFonts w:ascii="Arial" w:eastAsia="Times New Roman" w:hAnsi="Arial" w:cs="Arial"/>
          </w:rPr>
          <w:t>e report belo</w:t>
        </w:r>
      </w:ins>
      <w:ins w:id="20" w:author="Gerber, Karin (Ms) (Summerstrand North Campus)" w:date="2024-07-15T12:16:00Z">
        <w:r>
          <w:rPr>
            <w:rFonts w:ascii="Arial" w:eastAsia="Times New Roman" w:hAnsi="Arial" w:cs="Arial"/>
          </w:rPr>
          <w:t>w,</w:t>
        </w:r>
      </w:ins>
      <w:ins w:id="21" w:author="Gerber, Karin (Ms) (Summerstrand North Campus)" w:date="2024-07-15T12:15:00Z">
        <w:r>
          <w:rPr>
            <w:rFonts w:ascii="Arial" w:eastAsia="Times New Roman" w:hAnsi="Arial" w:cs="Arial"/>
          </w:rPr>
          <w:t xml:space="preserve"> </w:t>
        </w:r>
      </w:ins>
      <w:del w:id="22" w:author="Gerber, Karin (Ms) (Summerstrand North Campus)" w:date="2024-07-15T12:15:00Z">
        <w:r w:rsidR="00A0188D" w:rsidRPr="008C26B5" w:rsidDel="009E633F">
          <w:rPr>
            <w:rFonts w:ascii="Arial" w:eastAsia="Times New Roman" w:hAnsi="Arial" w:cs="Arial"/>
          </w:rPr>
          <w:delText xml:space="preserve">What </w:delText>
        </w:r>
      </w:del>
      <w:del w:id="23" w:author="Gerber, Karin (Ms) (Summerstrand North Campus)" w:date="2024-07-15T12:14:00Z">
        <w:r w:rsidR="00A0188D" w:rsidRPr="008C26B5" w:rsidDel="009E633F">
          <w:rPr>
            <w:rFonts w:ascii="Arial" w:eastAsia="Times New Roman" w:hAnsi="Arial" w:cs="Arial"/>
          </w:rPr>
          <w:delText xml:space="preserve">you </w:delText>
        </w:r>
      </w:del>
      <w:del w:id="24" w:author="Gerber, Karin (Ms) (Summerstrand North Campus)" w:date="2024-07-15T12:15:00Z">
        <w:r w:rsidR="00A0188D" w:rsidRPr="008C26B5" w:rsidDel="009E633F">
          <w:rPr>
            <w:rFonts w:ascii="Arial" w:eastAsia="Times New Roman" w:hAnsi="Arial" w:cs="Arial"/>
          </w:rPr>
          <w:delText xml:space="preserve">can expect from the report are some </w:delText>
        </w:r>
      </w:del>
      <w:ins w:id="25" w:author="Gerber, Karin (Ms) (Summerstrand North Campus)" w:date="2024-07-15T12:15:00Z">
        <w:r>
          <w:rPr>
            <w:rFonts w:ascii="Arial" w:eastAsia="Times New Roman" w:hAnsi="Arial" w:cs="Arial"/>
          </w:rPr>
          <w:t xml:space="preserve">the </w:t>
        </w:r>
      </w:ins>
      <w:r w:rsidR="00A0188D" w:rsidRPr="008C26B5">
        <w:rPr>
          <w:rFonts w:ascii="Arial" w:eastAsia="Times New Roman" w:hAnsi="Arial" w:cs="Arial"/>
        </w:rPr>
        <w:t>quality standards applicable to the project, identif</w:t>
      </w:r>
      <w:ins w:id="26" w:author="Gerber, Karin (Ms) (Summerstrand North Campus)" w:date="2024-07-15T12:16:00Z">
        <w:r>
          <w:rPr>
            <w:rFonts w:ascii="Arial" w:eastAsia="Times New Roman" w:hAnsi="Arial" w:cs="Arial"/>
          </w:rPr>
          <w:t xml:space="preserve">ication of </w:t>
        </w:r>
      </w:ins>
      <w:del w:id="27" w:author="Gerber, Karin (Ms) (Summerstrand North Campus)" w:date="2024-07-15T12:16:00Z">
        <w:r w:rsidR="00A0188D" w:rsidRPr="008C26B5" w:rsidDel="009E633F">
          <w:rPr>
            <w:rFonts w:ascii="Arial" w:eastAsia="Times New Roman" w:hAnsi="Arial" w:cs="Arial"/>
          </w:rPr>
          <w:delText xml:space="preserve">ying </w:delText>
        </w:r>
      </w:del>
      <w:r w:rsidR="00A0188D" w:rsidRPr="008C26B5">
        <w:rPr>
          <w:rFonts w:ascii="Arial" w:eastAsia="Times New Roman" w:hAnsi="Arial" w:cs="Arial"/>
        </w:rPr>
        <w:t xml:space="preserve">the problem </w:t>
      </w:r>
      <w:ins w:id="28" w:author="Gerber, Karin (Ms) (Summerstrand North Campus)" w:date="2024-07-15T12:16:00Z">
        <w:r>
          <w:rPr>
            <w:rFonts w:ascii="Arial" w:eastAsia="Times New Roman" w:hAnsi="Arial" w:cs="Arial"/>
          </w:rPr>
          <w:t xml:space="preserve">including </w:t>
        </w:r>
      </w:ins>
      <w:del w:id="29" w:author="Gerber, Karin (Ms) (Summerstrand North Campus)" w:date="2024-07-15T12:16:00Z">
        <w:r w:rsidR="00A0188D" w:rsidRPr="008C26B5" w:rsidDel="009E633F">
          <w:rPr>
            <w:rFonts w:ascii="Arial" w:eastAsia="Times New Roman" w:hAnsi="Arial" w:cs="Arial"/>
          </w:rPr>
          <w:delText xml:space="preserve">(with of course </w:delText>
        </w:r>
      </w:del>
      <w:r w:rsidR="00A0188D" w:rsidRPr="008C26B5">
        <w:rPr>
          <w:rFonts w:ascii="Arial" w:eastAsia="Times New Roman" w:hAnsi="Arial" w:cs="Arial"/>
        </w:rPr>
        <w:t>factors that contribute to the problem</w:t>
      </w:r>
      <w:del w:id="30" w:author="Gerber, Karin (Ms) (Summerstrand North Campus)" w:date="2024-07-15T12:16:00Z">
        <w:r w:rsidR="00A0188D" w:rsidRPr="008C26B5" w:rsidDel="009E633F">
          <w:rPr>
            <w:rFonts w:ascii="Arial" w:eastAsia="Times New Roman" w:hAnsi="Arial" w:cs="Arial"/>
          </w:rPr>
          <w:delText>)</w:delText>
        </w:r>
      </w:del>
      <w:r w:rsidR="00A0188D" w:rsidRPr="008C26B5">
        <w:rPr>
          <w:rFonts w:ascii="Arial" w:eastAsia="Times New Roman" w:hAnsi="Arial" w:cs="Arial"/>
        </w:rPr>
        <w:t xml:space="preserve">, and </w:t>
      </w:r>
      <w:del w:id="31" w:author="Gerber, Karin (Ms) (Summerstrand North Campus)" w:date="2024-07-15T12:16:00Z">
        <w:r w:rsidR="00A0188D" w:rsidRPr="008C26B5" w:rsidDel="009E633F">
          <w:rPr>
            <w:rFonts w:ascii="Arial" w:eastAsia="Times New Roman" w:hAnsi="Arial" w:cs="Arial"/>
          </w:rPr>
          <w:delText xml:space="preserve">some </w:delText>
        </w:r>
      </w:del>
      <w:r w:rsidR="00A0188D" w:rsidRPr="008C26B5">
        <w:rPr>
          <w:rFonts w:ascii="Arial" w:eastAsia="Times New Roman" w:hAnsi="Arial" w:cs="Arial"/>
        </w:rPr>
        <w:t xml:space="preserve">clarification of the </w:t>
      </w:r>
      <w:ins w:id="32" w:author="Gerber, Karin (Ms) (Summerstrand North Campus)" w:date="2024-07-15T12:16:00Z">
        <w:r>
          <w:rPr>
            <w:rFonts w:ascii="Arial" w:eastAsia="Times New Roman" w:hAnsi="Arial" w:cs="Arial"/>
          </w:rPr>
          <w:t xml:space="preserve">most important </w:t>
        </w:r>
      </w:ins>
      <w:r w:rsidR="00A0188D" w:rsidRPr="008C26B5">
        <w:rPr>
          <w:rFonts w:ascii="Arial" w:eastAsia="Times New Roman" w:hAnsi="Arial" w:cs="Arial"/>
        </w:rPr>
        <w:t>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7B85EA05" w14:textId="01F47D8A" w:rsidR="00A05B99" w:rsidRPr="008C26B5" w:rsidRDefault="00A05B99" w:rsidP="009E633F">
      <w:pPr>
        <w:jc w:val="both"/>
        <w:rPr>
          <w:rFonts w:ascii="Arial" w:hAnsi="Arial" w:cs="Arial"/>
        </w:rPr>
        <w:pPrChange w:id="33" w:author="Gerber, Karin (Ms) (Summerstrand North Campus)" w:date="2024-07-15T12:13:00Z">
          <w:pPr/>
        </w:pPrChange>
      </w:pPr>
    </w:p>
    <w:p w14:paraId="5A1C3288" w14:textId="40E6EE7C" w:rsidR="00A05B99" w:rsidRPr="008C26B5" w:rsidRDefault="00A05B99" w:rsidP="009E633F">
      <w:pPr>
        <w:pStyle w:val="Heading1"/>
        <w:numPr>
          <w:ilvl w:val="0"/>
          <w:numId w:val="10"/>
        </w:numPr>
        <w:rPr>
          <w:rFonts w:ascii="Arial" w:eastAsia="Times New Roman" w:hAnsi="Arial" w:cs="Arial"/>
        </w:rPr>
        <w:pPrChange w:id="34" w:author="Gerber, Karin (Ms) (Summerstrand North Campus)" w:date="2024-07-15T12:34:00Z">
          <w:pPr>
            <w:pStyle w:val="Heading1"/>
          </w:pPr>
        </w:pPrChange>
      </w:pPr>
      <w:bookmarkStart w:id="35" w:name="_Toc164344143"/>
      <w:bookmarkStart w:id="36" w:name="_Toc166867560"/>
      <w:bookmarkStart w:id="37" w:name="_Toc166868083"/>
      <w:r w:rsidRPr="008C26B5">
        <w:rPr>
          <w:rFonts w:ascii="Arial" w:eastAsia="Times New Roman" w:hAnsi="Arial" w:cs="Arial"/>
        </w:rPr>
        <w:t>CLARIFICATION OF CONCEPTS</w:t>
      </w:r>
      <w:bookmarkEnd w:id="35"/>
      <w:bookmarkEnd w:id="36"/>
      <w:bookmarkEnd w:id="37"/>
    </w:p>
    <w:p w14:paraId="208E9E4F" w14:textId="77777777" w:rsidR="00A05B99" w:rsidRPr="008C26B5" w:rsidRDefault="00A05B99" w:rsidP="00A05B99">
      <w:pPr>
        <w:jc w:val="both"/>
        <w:rPr>
          <w:rFonts w:ascii="Arial" w:hAnsi="Arial" w:cs="Arial"/>
        </w:rPr>
      </w:pPr>
      <w:r w:rsidRPr="008C26B5">
        <w:rPr>
          <w:rFonts w:ascii="Arial" w:hAnsi="Arial" w:cs="Arial"/>
          <w:b/>
          <w:bCs/>
        </w:rPr>
        <w:t>Clinical Decision Support System (CDSS):</w:t>
      </w:r>
      <w:r w:rsidRPr="008C26B5">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8C26B5">
        <w:rPr>
          <w:rFonts w:ascii="Arial" w:hAnsi="Arial" w:cs="Arial"/>
        </w:rPr>
        <w:fldChar w:fldCharType="begin"/>
      </w:r>
      <w:r w:rsidRPr="008C26B5">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8C26B5">
        <w:rPr>
          <w:rFonts w:ascii="Arial" w:hAnsi="Arial" w:cs="Arial"/>
        </w:rPr>
        <w:fldChar w:fldCharType="separate"/>
      </w:r>
      <w:r w:rsidRPr="008C26B5">
        <w:rPr>
          <w:rFonts w:ascii="Arial" w:hAnsi="Arial" w:cs="Arial"/>
        </w:rPr>
        <w:t>(Margaret Rouse, 2016)</w:t>
      </w:r>
      <w:r w:rsidRPr="008C26B5">
        <w:rPr>
          <w:rFonts w:ascii="Arial" w:hAnsi="Arial" w:cs="Arial"/>
        </w:rPr>
        <w:fldChar w:fldCharType="end"/>
      </w:r>
      <w:r w:rsidRPr="008C26B5">
        <w:rPr>
          <w:rFonts w:ascii="Arial" w:hAnsi="Arial" w:cs="Arial"/>
        </w:rPr>
        <w:t xml:space="preserve">. </w:t>
      </w:r>
    </w:p>
    <w:p w14:paraId="1A5BF772" w14:textId="77777777" w:rsidR="00A05B99" w:rsidRPr="008C26B5" w:rsidRDefault="00A05B99" w:rsidP="00A05B99">
      <w:pPr>
        <w:jc w:val="both"/>
        <w:rPr>
          <w:rFonts w:ascii="Arial" w:hAnsi="Arial" w:cs="Arial"/>
        </w:rPr>
      </w:pPr>
      <w:r w:rsidRPr="008C26B5">
        <w:rPr>
          <w:rFonts w:ascii="Arial" w:hAnsi="Arial" w:cs="Arial"/>
          <w:b/>
          <w:bCs/>
        </w:rPr>
        <w:t>Computerized provider order entry (CPOE):</w:t>
      </w:r>
      <w:r w:rsidRPr="008C26B5">
        <w:rPr>
          <w:rFonts w:ascii="Arial" w:hAnsi="Arial" w:cs="Arial"/>
        </w:rPr>
        <w:t xml:space="preserve"> Application that allows health care providers to enter medical orders electronically. This includes sending treatment instructions and laboratory orders </w:t>
      </w:r>
      <w:r w:rsidRPr="008C26B5">
        <w:rPr>
          <w:rFonts w:ascii="Arial" w:hAnsi="Arial" w:cs="Arial"/>
        </w:rPr>
        <w:fldChar w:fldCharType="begin"/>
      </w:r>
      <w:r w:rsidRPr="008C26B5">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8C26B5">
        <w:rPr>
          <w:rFonts w:ascii="Arial" w:hAnsi="Arial" w:cs="Arial"/>
        </w:rPr>
        <w:fldChar w:fldCharType="separate"/>
      </w:r>
      <w:r w:rsidRPr="008C26B5">
        <w:rPr>
          <w:rFonts w:ascii="Arial" w:hAnsi="Arial" w:cs="Arial"/>
        </w:rPr>
        <w:t>(Megan Charles, 2018)</w:t>
      </w:r>
      <w:r w:rsidRPr="008C26B5">
        <w:rPr>
          <w:rFonts w:ascii="Arial" w:hAnsi="Arial" w:cs="Arial"/>
        </w:rPr>
        <w:fldChar w:fldCharType="end"/>
      </w:r>
      <w:r w:rsidRPr="008C26B5">
        <w:rPr>
          <w:rFonts w:ascii="Arial" w:hAnsi="Arial" w:cs="Arial"/>
        </w:rPr>
        <w:t>.</w:t>
      </w:r>
    </w:p>
    <w:p w14:paraId="55309379" w14:textId="60B3B593" w:rsidR="00A05B99" w:rsidRPr="008C26B5" w:rsidRDefault="00A05B99" w:rsidP="00A05B99">
      <w:pPr>
        <w:jc w:val="both"/>
        <w:rPr>
          <w:rFonts w:ascii="Arial" w:hAnsi="Arial" w:cs="Arial"/>
        </w:rPr>
      </w:pPr>
      <w:del w:id="38" w:author="Gerber, Karin (Ms) (Summerstrand North Campus)" w:date="2024-07-15T12:17:00Z">
        <w:r w:rsidRPr="008C26B5" w:rsidDel="009E633F">
          <w:rPr>
            <w:rFonts w:ascii="Arial" w:hAnsi="Arial" w:cs="Arial"/>
            <w:b/>
            <w:bCs/>
          </w:rPr>
          <w:delText xml:space="preserve">Human </w:delText>
        </w:r>
      </w:del>
      <w:ins w:id="39" w:author="Gerber, Karin (Ms) (Summerstrand North Campus)" w:date="2024-07-15T12:17:00Z">
        <w:r w:rsidR="009E633F" w:rsidRPr="008C26B5">
          <w:rPr>
            <w:rFonts w:ascii="Arial" w:hAnsi="Arial" w:cs="Arial"/>
            <w:b/>
            <w:bCs/>
          </w:rPr>
          <w:t>Human</w:t>
        </w:r>
        <w:r w:rsidR="009E633F">
          <w:rPr>
            <w:rFonts w:ascii="Arial" w:hAnsi="Arial" w:cs="Arial"/>
            <w:b/>
            <w:bCs/>
          </w:rPr>
          <w:t>-</w:t>
        </w:r>
      </w:ins>
      <w:r w:rsidRPr="008C26B5">
        <w:rPr>
          <w:rFonts w:ascii="Arial" w:hAnsi="Arial" w:cs="Arial"/>
          <w:b/>
          <w:bCs/>
        </w:rPr>
        <w:t>Computer Interaction (HCI):</w:t>
      </w:r>
      <w:r w:rsidRPr="008C26B5">
        <w:rPr>
          <w:rFonts w:ascii="Arial" w:hAnsi="Arial" w:cs="Arial"/>
        </w:rPr>
        <w:t xml:space="preserve"> HCI is the design and improvement of interaction between computers and humans. It allows computer</w:t>
      </w:r>
      <w:ins w:id="40" w:author="Gerber, Karin (Ms) (Summerstrand North Campus)" w:date="2024-07-15T12:17:00Z">
        <w:r w:rsidR="009E633F">
          <w:rPr>
            <w:rFonts w:ascii="Arial" w:hAnsi="Arial" w:cs="Arial"/>
          </w:rPr>
          <w:t>s</w:t>
        </w:r>
      </w:ins>
      <w:r w:rsidRPr="008C26B5">
        <w:rPr>
          <w:rFonts w:ascii="Arial" w:hAnsi="Arial" w:cs="Arial"/>
        </w:rPr>
        <w:t xml:space="preserve"> to be more user-friendly and efficient. It is crucial when considering the design of software involving decision-making with an easy-to-use framework. This will help improve usability in carrying out healthcare processes </w:t>
      </w:r>
      <w:r w:rsidRPr="008C26B5">
        <w:rPr>
          <w:rFonts w:ascii="Arial" w:hAnsi="Arial" w:cs="Arial"/>
        </w:rPr>
        <w:fldChar w:fldCharType="begin"/>
      </w:r>
      <w:r w:rsidRPr="008C26B5">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8C26B5">
        <w:rPr>
          <w:rFonts w:ascii="Arial" w:hAnsi="Arial" w:cs="Arial"/>
        </w:rPr>
        <w:fldChar w:fldCharType="separate"/>
      </w:r>
      <w:r w:rsidRPr="008C26B5">
        <w:rPr>
          <w:rFonts w:ascii="Arial" w:hAnsi="Arial" w:cs="Arial"/>
        </w:rPr>
        <w:t>(Daniel Chandler &amp; Rod Munday, 2011)</w:t>
      </w:r>
      <w:r w:rsidRPr="008C26B5">
        <w:rPr>
          <w:rFonts w:ascii="Arial" w:hAnsi="Arial" w:cs="Arial"/>
        </w:rPr>
        <w:fldChar w:fldCharType="end"/>
      </w:r>
      <w:r w:rsidRPr="008C26B5">
        <w:rPr>
          <w:rFonts w:ascii="Arial" w:hAnsi="Arial" w:cs="Arial"/>
        </w:rPr>
        <w:t>.</w:t>
      </w:r>
    </w:p>
    <w:p w14:paraId="4396789A" w14:textId="77777777" w:rsidR="00A05B99" w:rsidRPr="008C26B5" w:rsidRDefault="00A05B99" w:rsidP="00A05B99">
      <w:pPr>
        <w:jc w:val="both"/>
        <w:rPr>
          <w:rFonts w:ascii="Arial" w:hAnsi="Arial" w:cs="Arial"/>
        </w:rPr>
      </w:pPr>
      <w:r w:rsidRPr="008C26B5">
        <w:rPr>
          <w:rFonts w:ascii="Arial" w:hAnsi="Arial" w:cs="Arial"/>
          <w:b/>
          <w:bCs/>
        </w:rPr>
        <w:t>Oncology:</w:t>
      </w:r>
      <w:r w:rsidRPr="008C26B5">
        <w:rPr>
          <w:rFonts w:ascii="Arial" w:hAnsi="Arial" w:cs="Arial"/>
        </w:rPr>
        <w:t xml:space="preserve"> The study and treatment of cancer which includes the various forms of therapy and procedures used to treat cancer </w:t>
      </w:r>
      <w:r w:rsidRPr="008C26B5">
        <w:rPr>
          <w:rFonts w:ascii="Arial" w:hAnsi="Arial" w:cs="Arial"/>
        </w:rPr>
        <w:fldChar w:fldCharType="begin"/>
      </w:r>
      <w:r w:rsidRPr="008C26B5">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8C26B5">
        <w:rPr>
          <w:rFonts w:ascii="Arial" w:hAnsi="Arial" w:cs="Arial"/>
        </w:rPr>
        <w:fldChar w:fldCharType="separate"/>
      </w:r>
      <w:r w:rsidRPr="008C26B5">
        <w:rPr>
          <w:rFonts w:ascii="Arial" w:hAnsi="Arial" w:cs="Arial"/>
        </w:rPr>
        <w:t>(National Cancer Institute, 2011)</w:t>
      </w:r>
      <w:r w:rsidRPr="008C26B5">
        <w:rPr>
          <w:rFonts w:ascii="Arial" w:hAnsi="Arial" w:cs="Arial"/>
        </w:rPr>
        <w:fldChar w:fldCharType="end"/>
      </w:r>
      <w:r w:rsidRPr="008C26B5">
        <w:rPr>
          <w:rFonts w:ascii="Arial" w:hAnsi="Arial" w:cs="Arial"/>
        </w:rPr>
        <w:t>.</w:t>
      </w:r>
    </w:p>
    <w:p w14:paraId="7E9D7825" w14:textId="1A5E8A12" w:rsidR="00A05B99" w:rsidRPr="008C26B5" w:rsidRDefault="00A05B99" w:rsidP="00A05B99">
      <w:pPr>
        <w:jc w:val="both"/>
        <w:rPr>
          <w:rFonts w:ascii="Arial" w:hAnsi="Arial" w:cs="Arial"/>
        </w:rPr>
      </w:pPr>
      <w:r w:rsidRPr="008C26B5">
        <w:rPr>
          <w:rFonts w:ascii="Arial" w:hAnsi="Arial" w:cs="Arial"/>
          <w:b/>
          <w:bCs/>
        </w:rPr>
        <w:lastRenderedPageBreak/>
        <w:t>Evidence-Based Medicine (EBM):</w:t>
      </w:r>
      <w:r w:rsidRPr="008C26B5">
        <w:rPr>
          <w:rFonts w:ascii="Arial" w:hAnsi="Arial" w:cs="Arial"/>
        </w:rPr>
        <w:t xml:space="preserve"> </w:t>
      </w:r>
      <w:del w:id="41" w:author="Gerber, Karin (Ms) (Summerstrand North Campus)" w:date="2024-07-15T12:17:00Z">
        <w:r w:rsidRPr="008C26B5" w:rsidDel="009E633F">
          <w:rPr>
            <w:rFonts w:ascii="Arial" w:hAnsi="Arial" w:cs="Arial"/>
          </w:rPr>
          <w:delText xml:space="preserve">Is </w:delText>
        </w:r>
      </w:del>
      <w:ins w:id="42" w:author="Gerber, Karin (Ms) (Summerstrand North Campus)" w:date="2024-07-15T12:17:00Z">
        <w:r w:rsidR="009E633F">
          <w:rPr>
            <w:rFonts w:ascii="Arial" w:hAnsi="Arial" w:cs="Arial"/>
          </w:rPr>
          <w:t>This i</w:t>
        </w:r>
        <w:r w:rsidR="009E633F" w:rsidRPr="008C26B5">
          <w:rPr>
            <w:rFonts w:ascii="Arial" w:hAnsi="Arial" w:cs="Arial"/>
          </w:rPr>
          <w:t xml:space="preserve">s </w:t>
        </w:r>
      </w:ins>
      <w:r w:rsidRPr="008C26B5">
        <w:rPr>
          <w:rFonts w:ascii="Arial" w:hAnsi="Arial" w:cs="Arial"/>
        </w:rPr>
        <w:t xml:space="preserve">the usage of clinical experience and data to improve healthcare decisions. The evidence is then used and applied to evaluate the performance during clinical practice </w:t>
      </w:r>
      <w:r w:rsidRPr="008C26B5">
        <w:rPr>
          <w:rFonts w:ascii="Arial" w:hAnsi="Arial" w:cs="Arial"/>
        </w:rPr>
        <w:fldChar w:fldCharType="begin"/>
      </w:r>
      <w:r w:rsidRPr="008C26B5">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8C26B5">
        <w:rPr>
          <w:rFonts w:ascii="Arial" w:hAnsi="Arial" w:cs="Arial"/>
        </w:rPr>
        <w:fldChar w:fldCharType="separate"/>
      </w:r>
      <w:r w:rsidRPr="008C26B5">
        <w:rPr>
          <w:rFonts w:ascii="Arial" w:hAnsi="Arial" w:cs="Arial"/>
        </w:rPr>
        <w:t>(Tenny &amp; Varacallo, 2022)</w:t>
      </w:r>
      <w:r w:rsidRPr="008C26B5">
        <w:rPr>
          <w:rFonts w:ascii="Arial" w:hAnsi="Arial" w:cs="Arial"/>
        </w:rPr>
        <w:fldChar w:fldCharType="end"/>
      </w:r>
      <w:r w:rsidRPr="008C26B5">
        <w:rPr>
          <w:rFonts w:ascii="Arial" w:hAnsi="Arial" w:cs="Arial"/>
        </w:rPr>
        <w:t>.</w:t>
      </w:r>
    </w:p>
    <w:p w14:paraId="7A17193A" w14:textId="58F3D5A7" w:rsidR="00A05B99" w:rsidRPr="008C26B5" w:rsidDel="009E633F" w:rsidRDefault="00A05B99" w:rsidP="00A05B99">
      <w:pPr>
        <w:jc w:val="both"/>
        <w:rPr>
          <w:del w:id="43" w:author="Gerber, Karin (Ms) (Summerstrand North Campus)" w:date="2024-07-15T12:17:00Z"/>
          <w:rFonts w:ascii="Arial" w:hAnsi="Arial" w:cs="Arial"/>
        </w:rPr>
      </w:pPr>
    </w:p>
    <w:p w14:paraId="0198BBB8" w14:textId="12E32075" w:rsidR="00A05B99" w:rsidRPr="008C26B5" w:rsidRDefault="00A05B99" w:rsidP="00321808">
      <w:pPr>
        <w:jc w:val="both"/>
        <w:rPr>
          <w:rFonts w:ascii="Arial" w:hAnsi="Arial" w:cs="Arial"/>
        </w:rPr>
      </w:pPr>
      <w:r w:rsidRPr="008C26B5">
        <w:rPr>
          <w:rFonts w:ascii="Arial" w:hAnsi="Arial" w:cs="Arial"/>
        </w:rPr>
        <w:t>For the QIP project</w:t>
      </w:r>
      <w:ins w:id="44" w:author="Gerber, Karin (Ms) (Summerstrand North Campus)" w:date="2024-07-15T12:17:00Z">
        <w:r w:rsidR="009E633F">
          <w:rPr>
            <w:rFonts w:ascii="Arial" w:hAnsi="Arial" w:cs="Arial"/>
          </w:rPr>
          <w:t>,</w:t>
        </w:r>
      </w:ins>
      <w:r w:rsidRPr="008C26B5">
        <w:rPr>
          <w:rFonts w:ascii="Arial" w:hAnsi="Arial" w:cs="Arial"/>
        </w:rPr>
        <w:t xml:space="preserve">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5CDE8F2A" w14:textId="78C0DDD2" w:rsidR="00A05B99" w:rsidRPr="008C26B5" w:rsidRDefault="00A05B99" w:rsidP="009E633F">
      <w:pPr>
        <w:pStyle w:val="Heading1"/>
        <w:numPr>
          <w:ilvl w:val="0"/>
          <w:numId w:val="10"/>
        </w:numPr>
        <w:rPr>
          <w:rFonts w:ascii="Arial" w:hAnsi="Arial" w:cs="Arial"/>
        </w:rPr>
        <w:pPrChange w:id="45" w:author="Gerber, Karin (Ms) (Summerstrand North Campus)" w:date="2024-07-15T12:34:00Z">
          <w:pPr>
            <w:pStyle w:val="Heading1"/>
          </w:pPr>
        </w:pPrChange>
      </w:pPr>
      <w:bookmarkStart w:id="46" w:name="_Toc164344144"/>
      <w:bookmarkStart w:id="47" w:name="_Toc166867561"/>
      <w:bookmarkStart w:id="48" w:name="_Toc166868084"/>
      <w:bookmarkStart w:id="49" w:name="_Hlk165118508"/>
      <w:r w:rsidRPr="008C26B5">
        <w:rPr>
          <w:rFonts w:ascii="Arial" w:hAnsi="Arial" w:cs="Arial"/>
        </w:rPr>
        <w:t>QUALITY STANDARD(S) APPLICABLE TO REPORT / PROJECT</w:t>
      </w:r>
      <w:bookmarkEnd w:id="46"/>
      <w:bookmarkEnd w:id="47"/>
      <w:bookmarkEnd w:id="48"/>
    </w:p>
    <w:p w14:paraId="3324F0A5" w14:textId="5E7AACFD" w:rsidR="00A05B99" w:rsidRPr="008C26B5" w:rsidRDefault="00A05B99" w:rsidP="00A05B99">
      <w:pPr>
        <w:rPr>
          <w:rFonts w:ascii="Arial" w:hAnsi="Arial" w:cs="Arial"/>
        </w:rPr>
      </w:pPr>
      <w:commentRangeStart w:id="50"/>
      <w:r w:rsidRPr="008C26B5">
        <w:rPr>
          <w:rFonts w:ascii="Arial" w:hAnsi="Arial" w:cs="Arial"/>
        </w:rPr>
        <w:t xml:space="preserve">Quality standards serve as vital frameworks in ensuring consistency, adherence to </w:t>
      </w:r>
      <w:commentRangeEnd w:id="50"/>
      <w:r w:rsidR="009E633F">
        <w:rPr>
          <w:rStyle w:val="CommentReference"/>
        </w:rPr>
        <w:commentReference w:id="50"/>
      </w:r>
      <w:r w:rsidRPr="008C26B5">
        <w:rPr>
          <w:rFonts w:ascii="Arial" w:hAnsi="Arial" w:cs="Arial"/>
        </w:rPr>
        <w:t>best practices, and international compatibility across various domains</w:t>
      </w:r>
      <w:sdt>
        <w:sdtPr>
          <w:rPr>
            <w:rFonts w:ascii="Arial" w:eastAsia="Times New Roman" w:hAnsi="Arial" w:cs="Arial"/>
            <w:lang w:eastAsia="en-ZA"/>
          </w:rPr>
          <w:id w:val="-370065835"/>
          <w:citation/>
        </w:sdtPr>
        <w:sdtEnd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Jer20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(Jerry, 2020)</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w:t>
      </w:r>
      <w:r w:rsidRPr="008C26B5">
        <w:rPr>
          <w:rFonts w:ascii="Arial" w:hAnsi="Arial" w:cs="Arial"/>
        </w:rPr>
        <w:t xml:space="preserve"> </w:t>
      </w:r>
      <w:r w:rsidRPr="008C26B5">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End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Wor24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(Organization, 2024)</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 xml:space="preserve">. </w:t>
      </w:r>
      <w:r w:rsidRPr="008C26B5">
        <w:rPr>
          <w:rFonts w:ascii="Arial" w:hAnsi="Arial" w:cs="Arial"/>
        </w:rPr>
        <w:t>As we embark on the development of the Clinical Decision Support System (CDSS) tailored for cancer care, it's essential to uphold these standards. In this section, we will focus on several standards that nurses must adhere to when treating and diagnosing cancer.</w:t>
      </w:r>
    </w:p>
    <w:p w14:paraId="2B30B22D"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National Cancer Control Program (NCCP)</w:t>
      </w:r>
    </w:p>
    <w:p w14:paraId="7F3DB899" w14:textId="1AA6DAA3" w:rsidR="00A05B99" w:rsidRPr="008C26B5" w:rsidRDefault="00A05B99" w:rsidP="00A05B99">
      <w:pPr>
        <w:rPr>
          <w:rFonts w:ascii="Arial" w:hAnsi="Arial" w:cs="Arial"/>
        </w:rPr>
      </w:pPr>
      <w:r w:rsidRPr="008C26B5">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EndPr/>
        <w:sdtContent>
          <w:r w:rsidRPr="008C26B5">
            <w:rPr>
              <w:rFonts w:ascii="Arial" w:hAnsi="Arial" w:cs="Arial"/>
            </w:rPr>
            <w:fldChar w:fldCharType="begin"/>
          </w:r>
          <w:r w:rsidRPr="008C26B5">
            <w:rPr>
              <w:rFonts w:ascii="Arial" w:hAnsi="Arial" w:cs="Arial"/>
            </w:rPr>
            <w:instrText xml:space="preserve"> CITATION Int23 \l 7177 </w:instrText>
          </w:r>
          <w:r w:rsidRPr="008C26B5">
            <w:rPr>
              <w:rFonts w:ascii="Arial" w:hAnsi="Arial" w:cs="Arial"/>
            </w:rPr>
            <w:fldChar w:fldCharType="separate"/>
          </w:r>
          <w:r w:rsidRPr="008C26B5">
            <w:rPr>
              <w:rFonts w:ascii="Arial" w:hAnsi="Arial" w:cs="Arial"/>
              <w:noProof/>
            </w:rPr>
            <w:t xml:space="preserve"> (Agency, 2023)</w:t>
          </w:r>
          <w:r w:rsidRPr="008C26B5">
            <w:rPr>
              <w:rFonts w:ascii="Arial" w:hAnsi="Arial" w:cs="Arial"/>
            </w:rPr>
            <w:fldChar w:fldCharType="end"/>
          </w:r>
        </w:sdtContent>
      </w:sdt>
      <w:r w:rsidRPr="008C26B5">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EndPr/>
        <w:sdtContent>
          <w:r w:rsidRPr="008C26B5">
            <w:rPr>
              <w:rFonts w:ascii="Arial" w:hAnsi="Arial" w:cs="Arial"/>
            </w:rPr>
            <w:fldChar w:fldCharType="begin"/>
          </w:r>
          <w:r w:rsidRPr="008C26B5">
            <w:rPr>
              <w:rFonts w:ascii="Arial" w:hAnsi="Arial" w:cs="Arial"/>
            </w:rPr>
            <w:instrText xml:space="preserve"> CITATION Nat232 \l 7177 </w:instrText>
          </w:r>
          <w:r w:rsidRPr="008C26B5">
            <w:rPr>
              <w:rFonts w:ascii="Arial" w:hAnsi="Arial" w:cs="Arial"/>
            </w:rPr>
            <w:fldChar w:fldCharType="separate"/>
          </w:r>
          <w:r w:rsidRPr="008C26B5">
            <w:rPr>
              <w:rFonts w:ascii="Arial" w:hAnsi="Arial" w:cs="Arial"/>
              <w:noProof/>
            </w:rPr>
            <w:t xml:space="preserve"> (Programme, 2023)</w:t>
          </w:r>
          <w:r w:rsidRPr="008C26B5">
            <w:rPr>
              <w:rFonts w:ascii="Arial" w:hAnsi="Arial" w:cs="Arial"/>
            </w:rPr>
            <w:fldChar w:fldCharType="end"/>
          </w:r>
        </w:sdtContent>
      </w:sdt>
      <w:r w:rsidRPr="008C26B5">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EndPr/>
        <w:sdtContent>
          <w:r w:rsidRPr="008C26B5">
            <w:rPr>
              <w:rFonts w:ascii="Arial" w:hAnsi="Arial" w:cs="Arial"/>
            </w:rPr>
            <w:fldChar w:fldCharType="begin"/>
          </w:r>
          <w:r w:rsidRPr="008C26B5">
            <w:rPr>
              <w:rFonts w:ascii="Arial" w:hAnsi="Arial" w:cs="Arial"/>
            </w:rPr>
            <w:instrText xml:space="preserve"> CITATION Nat24 \l 7177 </w:instrText>
          </w:r>
          <w:r w:rsidRPr="008C26B5">
            <w:rPr>
              <w:rFonts w:ascii="Arial" w:hAnsi="Arial" w:cs="Arial"/>
            </w:rPr>
            <w:fldChar w:fldCharType="separate"/>
          </w:r>
          <w:r w:rsidRPr="008C26B5">
            <w:rPr>
              <w:rFonts w:ascii="Arial" w:hAnsi="Arial" w:cs="Arial"/>
              <w:noProof/>
            </w:rPr>
            <w:t>(Technicians, 2024)</w:t>
          </w:r>
          <w:r w:rsidRPr="008C26B5">
            <w:rPr>
              <w:rFonts w:ascii="Arial" w:hAnsi="Arial" w:cs="Arial"/>
            </w:rPr>
            <w:fldChar w:fldCharType="end"/>
          </w:r>
        </w:sdtContent>
      </w:sdt>
      <w:r w:rsidRPr="008C26B5">
        <w:rPr>
          <w:rFonts w:ascii="Arial" w:hAnsi="Arial" w:cs="Arial"/>
        </w:rPr>
        <w:t xml:space="preserve">. Overall, the NCCP serves as a guiding framework to ensure a coordinated and comprehensive approach to cancer control, </w:t>
      </w:r>
      <w:del w:id="51" w:author="Gerber, Karin (Ms) (Summerstrand North Campus)" w:date="2024-07-15T12:19:00Z">
        <w:r w:rsidRPr="008C26B5" w:rsidDel="009E633F">
          <w:rPr>
            <w:rFonts w:ascii="Arial" w:hAnsi="Arial" w:cs="Arial"/>
          </w:rPr>
          <w:delText>with the goal of reducing</w:delText>
        </w:r>
      </w:del>
      <w:ins w:id="52" w:author="Gerber, Karin (Ms) (Summerstrand North Campus)" w:date="2024-07-15T12:19:00Z">
        <w:r w:rsidR="009E633F">
          <w:rPr>
            <w:rFonts w:ascii="Arial" w:hAnsi="Arial" w:cs="Arial"/>
          </w:rPr>
          <w:t>to reduce</w:t>
        </w:r>
      </w:ins>
      <w:r w:rsidRPr="008C26B5">
        <w:rPr>
          <w:rFonts w:ascii="Arial" w:hAnsi="Arial" w:cs="Arial"/>
        </w:rPr>
        <w:t xml:space="preserve"> the incidence and mortality of cancer, </w:t>
      </w:r>
      <w:del w:id="53" w:author="Gerber, Karin (Ms) (Summerstrand North Campus)" w:date="2024-07-15T12:19:00Z">
        <w:r w:rsidRPr="008C26B5" w:rsidDel="009E633F">
          <w:rPr>
            <w:rFonts w:ascii="Arial" w:hAnsi="Arial" w:cs="Arial"/>
          </w:rPr>
          <w:delText xml:space="preserve">improving </w:delText>
        </w:r>
      </w:del>
      <w:ins w:id="54" w:author="Gerber, Karin (Ms) (Summerstrand North Campus)" w:date="2024-07-15T12:19:00Z">
        <w:r w:rsidR="009E633F">
          <w:rPr>
            <w:rFonts w:ascii="Arial" w:hAnsi="Arial" w:cs="Arial"/>
          </w:rPr>
          <w:t>to improve</w:t>
        </w:r>
        <w:r w:rsidR="009E633F" w:rsidRPr="008C26B5">
          <w:rPr>
            <w:rFonts w:ascii="Arial" w:hAnsi="Arial" w:cs="Arial"/>
          </w:rPr>
          <w:t xml:space="preserve"> </w:t>
        </w:r>
        <w:r w:rsidR="009E633F">
          <w:rPr>
            <w:rFonts w:ascii="Arial" w:hAnsi="Arial" w:cs="Arial"/>
          </w:rPr>
          <w:t xml:space="preserve">the </w:t>
        </w:r>
      </w:ins>
      <w:r w:rsidRPr="008C26B5">
        <w:rPr>
          <w:rFonts w:ascii="Arial" w:hAnsi="Arial" w:cs="Arial"/>
        </w:rPr>
        <w:t xml:space="preserve">quality of life for cancer patients and survivors, and </w:t>
      </w:r>
      <w:del w:id="55" w:author="Gerber, Karin (Ms) (Summerstrand North Campus)" w:date="2024-07-15T12:19:00Z">
        <w:r w:rsidRPr="008C26B5" w:rsidDel="009E633F">
          <w:rPr>
            <w:rFonts w:ascii="Arial" w:hAnsi="Arial" w:cs="Arial"/>
          </w:rPr>
          <w:delText xml:space="preserve">mitigating </w:delText>
        </w:r>
      </w:del>
      <w:ins w:id="56" w:author="Gerber, Karin (Ms) (Summerstrand North Campus)" w:date="2024-07-15T12:19:00Z">
        <w:r w:rsidR="009E633F">
          <w:rPr>
            <w:rFonts w:ascii="Arial" w:hAnsi="Arial" w:cs="Arial"/>
          </w:rPr>
          <w:t>to mitigate</w:t>
        </w:r>
        <w:r w:rsidR="009E633F" w:rsidRPr="008C26B5">
          <w:rPr>
            <w:rFonts w:ascii="Arial" w:hAnsi="Arial" w:cs="Arial"/>
          </w:rPr>
          <w:t xml:space="preserve"> </w:t>
        </w:r>
      </w:ins>
      <w:r w:rsidRPr="008C26B5">
        <w:rPr>
          <w:rFonts w:ascii="Arial" w:hAnsi="Arial" w:cs="Arial"/>
        </w:rPr>
        <w:t>the social and economic impact of the disease on individuals and society.</w:t>
      </w:r>
    </w:p>
    <w:p w14:paraId="7F4FD3CF" w14:textId="77777777" w:rsidR="00321808" w:rsidRDefault="00321808" w:rsidP="00A05B99">
      <w:pPr>
        <w:rPr>
          <w:ins w:id="57" w:author="Gerber, Karin (Ms) (Summerstrand North Campus)" w:date="2024-07-15T12:19:00Z"/>
          <w:rFonts w:ascii="Arial" w:hAnsi="Arial" w:cs="Arial"/>
        </w:rPr>
      </w:pPr>
    </w:p>
    <w:p w14:paraId="42BF1AD0" w14:textId="77777777" w:rsidR="009E633F" w:rsidRDefault="009E633F" w:rsidP="00A05B99">
      <w:pPr>
        <w:rPr>
          <w:ins w:id="58" w:author="Gerber, Karin (Ms) (Summerstrand North Campus)" w:date="2024-07-15T12:19:00Z"/>
          <w:rFonts w:ascii="Arial" w:hAnsi="Arial" w:cs="Arial"/>
        </w:rPr>
      </w:pPr>
    </w:p>
    <w:p w14:paraId="67E4858B" w14:textId="77777777" w:rsidR="009E633F" w:rsidRPr="008C26B5" w:rsidRDefault="009E633F" w:rsidP="00A05B99">
      <w:pPr>
        <w:rPr>
          <w:rFonts w:ascii="Arial" w:hAnsi="Arial" w:cs="Arial"/>
        </w:rPr>
      </w:pPr>
    </w:p>
    <w:p w14:paraId="7DDFAEDA"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lastRenderedPageBreak/>
        <w:t>South African Nursing Council (SANC) Guidelines:</w:t>
      </w:r>
    </w:p>
    <w:p w14:paraId="0943E958" w14:textId="51CD99E0" w:rsidR="00A05B99" w:rsidRPr="008C26B5" w:rsidRDefault="00A05B99" w:rsidP="00A05B99">
      <w:pPr>
        <w:rPr>
          <w:rFonts w:ascii="Arial" w:hAnsi="Arial" w:cs="Arial"/>
        </w:rPr>
      </w:pPr>
      <w:r w:rsidRPr="008C26B5">
        <w:rPr>
          <w:rFonts w:ascii="Arial" w:hAnsi="Arial" w:cs="Arial"/>
        </w:rPr>
        <w:t>The South African Nursing Council (SANC) guidelines provide a framework for nurses delivering cancer care, ensuring high standards of practice and patient-</w:t>
      </w:r>
      <w:r w:rsidR="00321808" w:rsidRPr="008C26B5">
        <w:rPr>
          <w:rFonts w:ascii="Arial" w:hAnsi="Arial" w:cs="Arial"/>
        </w:rPr>
        <w:t>centred</w:t>
      </w:r>
      <w:r w:rsidRPr="008C26B5">
        <w:rPr>
          <w:rFonts w:ascii="Arial" w:hAnsi="Arial" w:cs="Arial"/>
        </w:rPr>
        <w:t xml:space="preserve"> care</w:t>
      </w:r>
      <w:sdt>
        <w:sdtPr>
          <w:rPr>
            <w:rFonts w:ascii="Arial" w:hAnsi="Arial" w:cs="Arial"/>
          </w:rPr>
          <w:id w:val="216101167"/>
          <w:citation/>
        </w:sdtPr>
        <w:sdtEndPr/>
        <w:sdtContent>
          <w:r w:rsidRPr="008C26B5">
            <w:rPr>
              <w:rFonts w:ascii="Arial" w:hAnsi="Arial" w:cs="Arial"/>
            </w:rPr>
            <w:fldChar w:fldCharType="begin"/>
          </w:r>
          <w:r w:rsidRPr="008C26B5">
            <w:rPr>
              <w:rFonts w:ascii="Arial" w:hAnsi="Arial" w:cs="Arial"/>
            </w:rPr>
            <w:instrText xml:space="preserve">CITATION Sou20 \l 7177 </w:instrText>
          </w:r>
          <w:r w:rsidRPr="008C26B5">
            <w:rPr>
              <w:rFonts w:ascii="Arial" w:hAnsi="Arial" w:cs="Arial"/>
            </w:rPr>
            <w:fldChar w:fldCharType="separate"/>
          </w:r>
          <w:r w:rsidRPr="008C26B5">
            <w:rPr>
              <w:rFonts w:ascii="Arial" w:hAnsi="Arial" w:cs="Arial"/>
              <w:noProof/>
            </w:rPr>
            <w:t xml:space="preserve"> (Council S. A., 2020)</w:t>
          </w:r>
          <w:r w:rsidRPr="008C26B5">
            <w:rPr>
              <w:rFonts w:ascii="Arial" w:hAnsi="Arial" w:cs="Arial"/>
            </w:rPr>
            <w:fldChar w:fldCharType="end"/>
          </w:r>
        </w:sdtContent>
      </w:sdt>
      <w:r w:rsidRPr="008C26B5">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EndPr/>
        <w:sdtContent>
          <w:r w:rsidRPr="008C26B5">
            <w:rPr>
              <w:rFonts w:ascii="Arial" w:hAnsi="Arial" w:cs="Arial"/>
            </w:rPr>
            <w:fldChar w:fldCharType="begin"/>
          </w:r>
          <w:r w:rsidRPr="008C26B5">
            <w:rPr>
              <w:rFonts w:ascii="Arial" w:hAnsi="Arial" w:cs="Arial"/>
            </w:rPr>
            <w:instrText xml:space="preserve">CITATION Cou23 \l 7177 </w:instrText>
          </w:r>
          <w:r w:rsidRPr="008C26B5">
            <w:rPr>
              <w:rFonts w:ascii="Arial" w:hAnsi="Arial" w:cs="Arial"/>
            </w:rPr>
            <w:fldChar w:fldCharType="separate"/>
          </w:r>
          <w:r w:rsidRPr="008C26B5">
            <w:rPr>
              <w:rFonts w:ascii="Arial" w:hAnsi="Arial" w:cs="Arial"/>
              <w:noProof/>
            </w:rPr>
            <w:t xml:space="preserve"> (Staff, 2023)</w:t>
          </w:r>
          <w:r w:rsidRPr="008C26B5">
            <w:rPr>
              <w:rFonts w:ascii="Arial" w:hAnsi="Arial" w:cs="Arial"/>
            </w:rPr>
            <w:fldChar w:fldCharType="end"/>
          </w:r>
        </w:sdtContent>
      </w:sdt>
      <w:r w:rsidRPr="008C26B5">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EndPr/>
        <w:sdtContent>
          <w:r w:rsidRPr="008C26B5">
            <w:rPr>
              <w:rFonts w:ascii="Arial" w:hAnsi="Arial" w:cs="Arial"/>
            </w:rPr>
            <w:fldChar w:fldCharType="begin"/>
          </w:r>
          <w:r w:rsidRPr="008C26B5">
            <w:rPr>
              <w:rFonts w:ascii="Arial" w:hAnsi="Arial" w:cs="Arial"/>
            </w:rPr>
            <w:instrText xml:space="preserve"> CITATION Mar24 \l 7177 </w:instrText>
          </w:r>
          <w:r w:rsidRPr="008C26B5">
            <w:rPr>
              <w:rFonts w:ascii="Arial" w:hAnsi="Arial" w:cs="Arial"/>
            </w:rPr>
            <w:fldChar w:fldCharType="separate"/>
          </w:r>
          <w:r w:rsidRPr="008C26B5">
            <w:rPr>
              <w:rFonts w:ascii="Arial" w:hAnsi="Arial" w:cs="Arial"/>
              <w:noProof/>
            </w:rPr>
            <w:t xml:space="preserve"> (Mary Johnson, 2024)</w:t>
          </w:r>
          <w:r w:rsidRPr="008C26B5">
            <w:rPr>
              <w:rFonts w:ascii="Arial" w:hAnsi="Arial" w:cs="Arial"/>
            </w:rPr>
            <w:fldChar w:fldCharType="end"/>
          </w:r>
        </w:sdtContent>
      </w:sdt>
      <w:r w:rsidRPr="008C26B5">
        <w:rPr>
          <w:rFonts w:ascii="Arial" w:hAnsi="Arial" w:cs="Arial"/>
        </w:rPr>
        <w:t>. Continuous professional development is encouraged to keep nurses updated on advancements in cancer care</w:t>
      </w:r>
      <w:sdt>
        <w:sdtPr>
          <w:rPr>
            <w:rFonts w:ascii="Arial" w:hAnsi="Arial" w:cs="Arial"/>
          </w:rPr>
          <w:id w:val="-2113500745"/>
          <w:citation/>
        </w:sdtPr>
        <w:sdtEndPr/>
        <w:sdtContent>
          <w:r w:rsidRPr="008C26B5">
            <w:rPr>
              <w:rFonts w:ascii="Arial" w:hAnsi="Arial" w:cs="Arial"/>
            </w:rPr>
            <w:fldChar w:fldCharType="begin"/>
          </w:r>
          <w:r w:rsidRPr="008C26B5">
            <w:rPr>
              <w:rFonts w:ascii="Arial" w:hAnsi="Arial" w:cs="Arial"/>
            </w:rPr>
            <w:instrText xml:space="preserve"> CITATION JUL06 \l 7177 </w:instrText>
          </w:r>
          <w:r w:rsidRPr="008C26B5">
            <w:rPr>
              <w:rFonts w:ascii="Arial" w:hAnsi="Arial" w:cs="Arial"/>
            </w:rPr>
            <w:fldChar w:fldCharType="separate"/>
          </w:r>
          <w:r w:rsidRPr="008C26B5">
            <w:rPr>
              <w:rFonts w:ascii="Arial" w:hAnsi="Arial" w:cs="Arial"/>
              <w:noProof/>
            </w:rPr>
            <w:t xml:space="preserve"> (DAVIDS, 2006)</w:t>
          </w:r>
          <w:r w:rsidRPr="008C26B5">
            <w:rPr>
              <w:rFonts w:ascii="Arial" w:hAnsi="Arial" w:cs="Arial"/>
            </w:rPr>
            <w:fldChar w:fldCharType="end"/>
          </w:r>
        </w:sdtContent>
      </w:sdt>
      <w:r w:rsidRPr="008C26B5">
        <w:rPr>
          <w:rFonts w:ascii="Arial" w:hAnsi="Arial" w:cs="Arial"/>
        </w:rPr>
        <w:t>. Collaborative teamwork with healthcare professionals ensures holistic and coordinated care throughout the cancer journey, ultimately contributing to improved outcomes for patients across South Africa</w:t>
      </w:r>
      <w:commentRangeStart w:id="59"/>
      <w:sdt>
        <w:sdtPr>
          <w:rPr>
            <w:rFonts w:ascii="Arial" w:hAnsi="Arial" w:cs="Arial"/>
          </w:rPr>
          <w:id w:val="549497830"/>
          <w:citation/>
        </w:sdtPr>
        <w:sdtEndPr/>
        <w:sdtContent>
          <w:r w:rsidRPr="008C26B5">
            <w:rPr>
              <w:rFonts w:ascii="Arial" w:hAnsi="Arial" w:cs="Arial"/>
            </w:rPr>
            <w:fldChar w:fldCharType="begin"/>
          </w:r>
          <w:r w:rsidRPr="008C26B5">
            <w:rPr>
              <w:rFonts w:ascii="Arial" w:hAnsi="Arial" w:cs="Arial"/>
            </w:rPr>
            <w:instrText xml:space="preserve"> CITATION Cou24 \l 7177 </w:instrText>
          </w:r>
          <w:r w:rsidRPr="008C26B5">
            <w:rPr>
              <w:rFonts w:ascii="Arial" w:hAnsi="Arial" w:cs="Arial"/>
            </w:rPr>
            <w:fldChar w:fldCharType="separate"/>
          </w:r>
          <w:r w:rsidRPr="008C26B5">
            <w:rPr>
              <w:rFonts w:ascii="Arial" w:hAnsi="Arial" w:cs="Arial"/>
              <w:noProof/>
            </w:rPr>
            <w:t xml:space="preserve"> (Council, 2024)</w:t>
          </w:r>
          <w:r w:rsidRPr="008C26B5">
            <w:rPr>
              <w:rFonts w:ascii="Arial" w:hAnsi="Arial" w:cs="Arial"/>
            </w:rPr>
            <w:fldChar w:fldCharType="end"/>
          </w:r>
        </w:sdtContent>
      </w:sdt>
      <w:r w:rsidRPr="008C26B5">
        <w:rPr>
          <w:rFonts w:ascii="Arial" w:hAnsi="Arial" w:cs="Arial"/>
        </w:rPr>
        <w:t xml:space="preserve">. </w:t>
      </w:r>
      <w:commentRangeEnd w:id="59"/>
      <w:r w:rsidR="009E633F">
        <w:rPr>
          <w:rStyle w:val="CommentReference"/>
        </w:rPr>
        <w:commentReference w:id="59"/>
      </w:r>
    </w:p>
    <w:p w14:paraId="0D5B8A19" w14:textId="77777777" w:rsidR="00A05B99" w:rsidRPr="008C26B5" w:rsidRDefault="00A05B99" w:rsidP="00A05B99">
      <w:pPr>
        <w:rPr>
          <w:rFonts w:ascii="Arial" w:hAnsi="Arial" w:cs="Arial"/>
        </w:rPr>
      </w:pPr>
    </w:p>
    <w:p w14:paraId="0BCD8C3F"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Evidence-Based Practice (EBP) Guidelines</w:t>
      </w:r>
    </w:p>
    <w:p w14:paraId="6789F1F9" w14:textId="77777777" w:rsidR="00A05B99" w:rsidRPr="008C26B5" w:rsidRDefault="00A05B99" w:rsidP="00A05B99">
      <w:pPr>
        <w:rPr>
          <w:rFonts w:ascii="Arial" w:hAnsi="Arial" w:cs="Arial"/>
        </w:rPr>
      </w:pPr>
      <w:r w:rsidRPr="008C26B5">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EndPr/>
        <w:sdtContent>
          <w:r w:rsidRPr="008C26B5">
            <w:rPr>
              <w:rFonts w:ascii="Arial" w:hAnsi="Arial" w:cs="Arial"/>
            </w:rPr>
            <w:fldChar w:fldCharType="begin"/>
          </w:r>
          <w:r w:rsidRPr="008C26B5">
            <w:rPr>
              <w:rFonts w:ascii="Arial" w:hAnsi="Arial" w:cs="Arial"/>
            </w:rPr>
            <w:instrText xml:space="preserve"> CITATION DrT20 \l 7177 </w:instrText>
          </w:r>
          <w:r w:rsidRPr="008C26B5">
            <w:rPr>
              <w:rFonts w:ascii="Arial" w:hAnsi="Arial" w:cs="Arial"/>
            </w:rPr>
            <w:fldChar w:fldCharType="separate"/>
          </w:r>
          <w:r w:rsidRPr="008C26B5">
            <w:rPr>
              <w:rFonts w:ascii="Arial" w:hAnsi="Arial" w:cs="Arial"/>
              <w:noProof/>
            </w:rPr>
            <w:t xml:space="preserve"> (Dr. Tiffany Avery, 2020)</w:t>
          </w:r>
          <w:r w:rsidRPr="008C26B5">
            <w:rPr>
              <w:rFonts w:ascii="Arial" w:hAnsi="Arial" w:cs="Arial"/>
            </w:rPr>
            <w:fldChar w:fldCharType="end"/>
          </w:r>
        </w:sdtContent>
      </w:sdt>
      <w:r w:rsidRPr="008C26B5">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EndPr/>
        <w:sdtContent>
          <w:r w:rsidRPr="008C26B5">
            <w:rPr>
              <w:rFonts w:ascii="Arial" w:hAnsi="Arial" w:cs="Arial"/>
            </w:rPr>
            <w:fldChar w:fldCharType="begin"/>
          </w:r>
          <w:r w:rsidRPr="008C26B5">
            <w:rPr>
              <w:rFonts w:ascii="Arial" w:hAnsi="Arial" w:cs="Arial"/>
            </w:rPr>
            <w:instrText xml:space="preserve"> CITATION Dep21 \l 7177 </w:instrText>
          </w:r>
          <w:r w:rsidRPr="008C26B5">
            <w:rPr>
              <w:rFonts w:ascii="Arial" w:hAnsi="Arial" w:cs="Arial"/>
            </w:rPr>
            <w:fldChar w:fldCharType="separate"/>
          </w:r>
          <w:r w:rsidRPr="008C26B5">
            <w:rPr>
              <w:rFonts w:ascii="Arial" w:hAnsi="Arial" w:cs="Arial"/>
              <w:noProof/>
            </w:rPr>
            <w:t xml:space="preserve"> (Victoria, 2021)</w:t>
          </w:r>
          <w:r w:rsidRPr="008C26B5">
            <w:rPr>
              <w:rFonts w:ascii="Arial" w:hAnsi="Arial" w:cs="Arial"/>
            </w:rPr>
            <w:fldChar w:fldCharType="end"/>
          </w:r>
        </w:sdtContent>
      </w:sdt>
      <w:r w:rsidRPr="008C26B5">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EndPr/>
        <w:sdtContent>
          <w:r w:rsidRPr="008C26B5">
            <w:rPr>
              <w:rFonts w:ascii="Arial" w:hAnsi="Arial" w:cs="Arial"/>
            </w:rPr>
            <w:fldChar w:fldCharType="begin"/>
          </w:r>
          <w:r w:rsidRPr="008C26B5">
            <w:rPr>
              <w:rFonts w:ascii="Arial" w:hAnsi="Arial" w:cs="Arial"/>
            </w:rPr>
            <w:instrText xml:space="preserve"> CITATION Ran23 \l 7177 </w:instrText>
          </w:r>
          <w:r w:rsidRPr="008C26B5">
            <w:rPr>
              <w:rFonts w:ascii="Arial" w:hAnsi="Arial" w:cs="Arial"/>
            </w:rPr>
            <w:fldChar w:fldCharType="separate"/>
          </w:r>
          <w:r w:rsidRPr="008C26B5">
            <w:rPr>
              <w:rFonts w:ascii="Arial" w:hAnsi="Arial" w:cs="Arial"/>
              <w:noProof/>
            </w:rPr>
            <w:t xml:space="preserve"> (Randa Elsheikh, 2023)</w:t>
          </w:r>
          <w:r w:rsidRPr="008C26B5">
            <w:rPr>
              <w:rFonts w:ascii="Arial" w:hAnsi="Arial" w:cs="Arial"/>
            </w:rPr>
            <w:fldChar w:fldCharType="end"/>
          </w:r>
        </w:sdtContent>
      </w:sdt>
      <w:r w:rsidRPr="008C26B5">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EndPr/>
        <w:sdtContent>
          <w:r w:rsidRPr="008C26B5">
            <w:rPr>
              <w:rFonts w:ascii="Arial" w:hAnsi="Arial" w:cs="Arial"/>
            </w:rPr>
            <w:fldChar w:fldCharType="begin"/>
          </w:r>
          <w:r w:rsidRPr="008C26B5">
            <w:rPr>
              <w:rFonts w:ascii="Arial" w:hAnsi="Arial" w:cs="Arial"/>
            </w:rPr>
            <w:instrText xml:space="preserve"> CITATION Uni22 \l 7177 </w:instrText>
          </w:r>
          <w:r w:rsidRPr="008C26B5">
            <w:rPr>
              <w:rFonts w:ascii="Arial" w:hAnsi="Arial" w:cs="Arial"/>
            </w:rPr>
            <w:fldChar w:fldCharType="separate"/>
          </w:r>
          <w:r w:rsidRPr="008C26B5">
            <w:rPr>
              <w:rFonts w:ascii="Arial" w:hAnsi="Arial" w:cs="Arial"/>
              <w:noProof/>
            </w:rPr>
            <w:t>(Town, 2022)</w:t>
          </w:r>
          <w:r w:rsidRPr="008C26B5">
            <w:rPr>
              <w:rFonts w:ascii="Arial" w:hAnsi="Arial" w:cs="Arial"/>
            </w:rPr>
            <w:fldChar w:fldCharType="end"/>
          </w:r>
        </w:sdtContent>
      </w:sdt>
      <w:r w:rsidRPr="008C26B5">
        <w:rPr>
          <w:rFonts w:ascii="Arial" w:hAnsi="Arial" w:cs="Arial"/>
        </w:rPr>
        <w:t>.</w:t>
      </w:r>
    </w:p>
    <w:p w14:paraId="3214DA4A" w14:textId="77777777" w:rsidR="00A05B99" w:rsidRPr="008C26B5" w:rsidRDefault="00A05B99" w:rsidP="00A05B99">
      <w:pPr>
        <w:rPr>
          <w:rFonts w:ascii="Arial" w:hAnsi="Arial" w:cs="Arial"/>
        </w:rPr>
      </w:pPr>
    </w:p>
    <w:p w14:paraId="650713E2" w14:textId="27777612" w:rsidR="00A05B99" w:rsidRPr="008C26B5" w:rsidDel="009E633F" w:rsidRDefault="00A05B99" w:rsidP="00A05B99">
      <w:pPr>
        <w:rPr>
          <w:del w:id="60" w:author="Gerber, Karin (Ms) (Summerstrand North Campus)" w:date="2024-07-15T12:21:00Z"/>
          <w:rFonts w:ascii="Arial" w:hAnsi="Arial" w:cs="Arial"/>
          <w:sz w:val="28"/>
          <w:szCs w:val="28"/>
          <w:u w:val="single"/>
        </w:rPr>
      </w:pPr>
      <w:del w:id="61" w:author="Gerber, Karin (Ms) (Summerstrand North Campus)" w:date="2024-07-15T12:21:00Z">
        <w:r w:rsidRPr="008C26B5" w:rsidDel="009E633F">
          <w:rPr>
            <w:rFonts w:ascii="Arial" w:hAnsi="Arial" w:cs="Arial"/>
            <w:sz w:val="28"/>
            <w:szCs w:val="28"/>
            <w:u w:val="single"/>
          </w:rPr>
          <w:delText>Conclusion</w:delText>
        </w:r>
      </w:del>
    </w:p>
    <w:p w14:paraId="7BAFD9C1" w14:textId="4B72D449" w:rsidR="008C26B5" w:rsidRDefault="00A05B99" w:rsidP="00A0188D">
      <w:pPr>
        <w:rPr>
          <w:rFonts w:ascii="Arial" w:hAnsi="Arial" w:cs="Arial"/>
        </w:rPr>
      </w:pPr>
      <w:r w:rsidRPr="008C26B5">
        <w:rPr>
          <w:rFonts w:ascii="Arial" w:hAnsi="Arial" w:cs="Arial"/>
        </w:rPr>
        <w:t>In conclusion, the integration of quality standards into the development and implementation of the Clinical Decision Support System (CDSS) for cancer care is paramount in ensuring the delivery of high-quality, evidence-based care to patients. By adhering to standards such as those set forth by the National Cancer Control Program (NCCP), the South African Nursing Council (SANC), and Evidence-Based Practice (EBP) guidelines, nurses can uphold ethical principles, promote patient-</w:t>
      </w:r>
      <w:r w:rsidR="00321808" w:rsidRPr="008C26B5">
        <w:rPr>
          <w:rFonts w:ascii="Arial" w:hAnsi="Arial" w:cs="Arial"/>
        </w:rPr>
        <w:t>centred</w:t>
      </w:r>
      <w:r w:rsidRPr="008C26B5">
        <w:rPr>
          <w:rFonts w:ascii="Arial" w:hAnsi="Arial" w:cs="Arial"/>
        </w:rPr>
        <w:t xml:space="preserve"> care, and stay informed about advancements in cancer treatment and management.</w:t>
      </w:r>
      <w:bookmarkStart w:id="62" w:name="_Toc164344145"/>
      <w:bookmarkEnd w:id="49"/>
    </w:p>
    <w:p w14:paraId="3D21E611" w14:textId="77777777" w:rsidR="00E55100" w:rsidRDefault="00E55100" w:rsidP="00A0188D">
      <w:pPr>
        <w:rPr>
          <w:rFonts w:ascii="Arial" w:hAnsi="Arial" w:cs="Arial"/>
        </w:rPr>
      </w:pPr>
    </w:p>
    <w:p w14:paraId="64D457FA" w14:textId="2CF4F918" w:rsidR="00E55100" w:rsidRPr="00E55100" w:rsidRDefault="00E55100" w:rsidP="009E633F">
      <w:pPr>
        <w:pStyle w:val="Heading1"/>
        <w:numPr>
          <w:ilvl w:val="0"/>
          <w:numId w:val="10"/>
        </w:numPr>
        <w:rPr>
          <w:lang w:val="en-US"/>
        </w:rPr>
        <w:pPrChange w:id="63" w:author="Gerber, Karin (Ms) (Summerstrand North Campus)" w:date="2024-07-15T12:34:00Z">
          <w:pPr>
            <w:pStyle w:val="Heading1"/>
          </w:pPr>
        </w:pPrChange>
      </w:pPr>
      <w:bookmarkStart w:id="64" w:name="_Toc166868085"/>
      <w:commentRangeStart w:id="65"/>
      <w:r w:rsidRPr="00E55100">
        <w:rPr>
          <w:lang w:val="en-US"/>
        </w:rPr>
        <w:lastRenderedPageBreak/>
        <w:t>THE</w:t>
      </w:r>
      <w:commentRangeEnd w:id="65"/>
      <w:r w:rsidR="009E633F">
        <w:rPr>
          <w:rStyle w:val="CommentReference"/>
          <w:rFonts w:asciiTheme="minorHAnsi" w:eastAsiaTheme="minorHAnsi" w:hAnsiTheme="minorHAnsi" w:cstheme="minorBidi"/>
          <w:color w:val="auto"/>
        </w:rPr>
        <w:commentReference w:id="65"/>
      </w:r>
      <w:r w:rsidRPr="00E55100">
        <w:rPr>
          <w:lang w:val="en-US"/>
        </w:rPr>
        <w:t xml:space="preserve"> PROBLEM NOTED</w:t>
      </w:r>
      <w:bookmarkEnd w:id="64"/>
    </w:p>
    <w:p w14:paraId="413FFBD8" w14:textId="2D3F657A" w:rsidR="00E55100" w:rsidRPr="00E55100" w:rsidRDefault="009E633F" w:rsidP="00E55100">
      <w:pPr>
        <w:rPr>
          <w:rFonts w:ascii="Arial" w:hAnsi="Arial" w:cs="Arial"/>
          <w:lang w:val="en-US"/>
        </w:rPr>
      </w:pPr>
      <w:ins w:id="66" w:author="Gerber, Karin (Ms) (Summerstrand North Campus)" w:date="2024-07-15T12:35:00Z">
        <w:r>
          <w:rPr>
            <w:rFonts w:ascii="Arial" w:hAnsi="Arial" w:cs="Arial"/>
            <w:b/>
            <w:bCs/>
            <w:u w:val="single"/>
            <w:lang w:val="en-US"/>
          </w:rPr>
          <w:t xml:space="preserve">4.1 </w:t>
        </w:r>
      </w:ins>
      <w:r w:rsidR="00E55100" w:rsidRPr="00E55100">
        <w:rPr>
          <w:rFonts w:ascii="Arial" w:hAnsi="Arial" w:cs="Arial"/>
          <w:b/>
          <w:bCs/>
          <w:u w:val="single"/>
          <w:lang w:val="en-US"/>
        </w:rPr>
        <w:t>Problem</w:t>
      </w:r>
      <w:r w:rsidR="00E55100" w:rsidRPr="00E55100">
        <w:rPr>
          <w:rFonts w:ascii="Arial" w:hAnsi="Arial" w:cs="Arial"/>
          <w:lang w:val="en-US"/>
        </w:rPr>
        <w:t>: Delay in diagnosing cancer in a patient.</w:t>
      </w:r>
    </w:p>
    <w:p w14:paraId="4EAD6822" w14:textId="77777777" w:rsidR="00E55100" w:rsidRPr="00E55100" w:rsidRDefault="00E55100" w:rsidP="00E55100">
      <w:pPr>
        <w:rPr>
          <w:rFonts w:ascii="Arial" w:hAnsi="Arial" w:cs="Arial"/>
          <w:lang w:val="en-US"/>
        </w:rPr>
      </w:pPr>
      <w:r w:rsidRPr="00E55100">
        <w:rPr>
          <w:rFonts w:ascii="Arial" w:hAnsi="Arial" w:cs="Arial"/>
          <w:b/>
          <w:bCs/>
          <w:u w:val="single"/>
          <w:lang w:val="en-US"/>
        </w:rPr>
        <w:t>Nature of the problem</w:t>
      </w:r>
      <w:r w:rsidRPr="00E55100">
        <w:rPr>
          <w:rFonts w:ascii="Arial" w:hAnsi="Arial" w:cs="Arial"/>
          <w:lang w:val="en-US"/>
        </w:rPr>
        <w:t xml:space="preserve">: The problem </w:t>
      </w:r>
      <w:commentRangeStart w:id="67"/>
      <w:r w:rsidRPr="00E55100">
        <w:rPr>
          <w:rFonts w:ascii="Arial" w:hAnsi="Arial" w:cs="Arial"/>
          <w:lang w:val="en-US"/>
        </w:rPr>
        <w:t xml:space="preserve">involves a delay in the diagnosis of cancer </w:t>
      </w:r>
      <w:commentRangeEnd w:id="67"/>
      <w:r w:rsidR="009E633F">
        <w:rPr>
          <w:rStyle w:val="CommentReference"/>
        </w:rPr>
        <w:commentReference w:id="67"/>
      </w:r>
      <w:r w:rsidRPr="00E55100">
        <w:rPr>
          <w:rFonts w:ascii="Arial" w:hAnsi="Arial" w:cs="Arial"/>
          <w:lang w:val="en-US"/>
        </w:rPr>
        <w:t>in a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D80B1F2" w14:textId="3D02C9EF" w:rsidR="00E55100" w:rsidRPr="00E55100" w:rsidRDefault="00E55100" w:rsidP="00E55100">
      <w:pPr>
        <w:rPr>
          <w:rFonts w:ascii="Arial" w:hAnsi="Arial" w:cs="Arial"/>
          <w:lang w:val="en-US"/>
        </w:rPr>
      </w:pPr>
      <w:r w:rsidRPr="00E55100">
        <w:rPr>
          <w:rFonts w:ascii="Arial" w:hAnsi="Arial" w:cs="Arial"/>
          <w:b/>
          <w:bCs/>
          <w:u w:val="single"/>
          <w:lang w:val="en-US"/>
        </w:rPr>
        <w:t>Extent and intensity</w:t>
      </w:r>
      <w:r w:rsidRPr="00E55100">
        <w:rPr>
          <w:rFonts w:ascii="Arial" w:hAnsi="Arial" w:cs="Arial"/>
          <w:lang w:val="en-US"/>
        </w:rPr>
        <w:t xml:space="preserve"> </w:t>
      </w:r>
      <w:ins w:id="68" w:author="Gerber, Karin (Ms) (Summerstrand North Campus)" w:date="2024-07-15T12:23:00Z">
        <w:r w:rsidR="009E633F">
          <w:rPr>
            <w:rFonts w:ascii="Arial" w:hAnsi="Arial" w:cs="Arial"/>
            <w:lang w:val="en-US"/>
          </w:rPr>
          <w:t xml:space="preserve">of </w:t>
        </w:r>
      </w:ins>
      <w:r w:rsidRPr="00E55100">
        <w:rPr>
          <w:rFonts w:ascii="Arial" w:hAnsi="Arial" w:cs="Arial"/>
          <w:b/>
          <w:bCs/>
          <w:u w:val="single"/>
          <w:lang w:val="en-US"/>
        </w:rPr>
        <w:t>the problem</w:t>
      </w:r>
      <w:r w:rsidRPr="00E55100">
        <w:rPr>
          <w:rFonts w:ascii="Arial" w:hAnsi="Arial" w:cs="Arial"/>
          <w:lang w:val="en-US"/>
        </w:rPr>
        <w:t xml:space="preserve">: </w:t>
      </w:r>
      <w:commentRangeStart w:id="69"/>
      <w:r w:rsidRPr="00E55100">
        <w:rPr>
          <w:rFonts w:ascii="Arial" w:hAnsi="Arial" w:cs="Arial"/>
          <w:lang w:val="en-US"/>
        </w:rPr>
        <w:t xml:space="preserve">A delay in diagnosing cancer can have a significant impact on patient health and well-being. It can lead to the progression of the disease, a need for more aggressive treatment, and a lower chance of survival. </w:t>
      </w:r>
      <w:commentRangeEnd w:id="69"/>
      <w:r w:rsidR="009E633F">
        <w:rPr>
          <w:rStyle w:val="CommentReference"/>
        </w:rPr>
        <w:commentReference w:id="69"/>
      </w:r>
      <w:r w:rsidRPr="00E55100">
        <w:rPr>
          <w:rFonts w:ascii="Arial" w:hAnsi="Arial" w:cs="Arial"/>
          <w:lang w:val="en-US"/>
        </w:rPr>
        <w:t>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w:t>
      </w:r>
      <w:ins w:id="70" w:author="Gerber, Karin (Ms) (Summerstrand North Campus)" w:date="2024-07-15T12:24:00Z">
        <w:r w:rsidR="009E633F">
          <w:rPr>
            <w:rFonts w:ascii="Arial" w:hAnsi="Arial" w:cs="Arial"/>
            <w:lang w:val="en-US"/>
          </w:rPr>
          <w:t xml:space="preserve">, had </w:t>
        </w:r>
      </w:ins>
      <w:del w:id="71" w:author="Gerber, Karin (Ms) (Summerstrand North Campus)" w:date="2024-07-15T12:24:00Z">
        <w:r w:rsidRPr="00E55100" w:rsidDel="009E633F">
          <w:rPr>
            <w:rFonts w:ascii="Arial" w:hAnsi="Arial" w:cs="Arial"/>
            <w:lang w:val="en-US"/>
          </w:rPr>
          <w:delText xml:space="preserve"> had </w:delText>
        </w:r>
      </w:del>
      <w:r w:rsidRPr="00E55100">
        <w:rPr>
          <w:rFonts w:ascii="Arial" w:hAnsi="Arial" w:cs="Arial"/>
          <w:lang w:val="en-US"/>
        </w:rPr>
        <w:t>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EndPr/>
        <w:sdtContent>
          <w:r w:rsidRPr="00E55100">
            <w:rPr>
              <w:rFonts w:ascii="Arial" w:hAnsi="Arial" w:cs="Arial"/>
              <w:lang w:val="en-US"/>
            </w:rPr>
            <w:fldChar w:fldCharType="begin"/>
          </w:r>
          <w:r w:rsidRPr="00E55100">
            <w:rPr>
              <w:rFonts w:ascii="Arial" w:hAnsi="Arial" w:cs="Arial"/>
              <w:lang w:val="en-US"/>
            </w:rPr>
            <w:instrText xml:space="preserve"> CITATION Nea15 \l 1033 </w:instrText>
          </w:r>
          <w:r w:rsidRPr="00E55100">
            <w:rPr>
              <w:rFonts w:ascii="Arial" w:hAnsi="Arial" w:cs="Arial"/>
              <w:lang w:val="en-US"/>
            </w:rPr>
            <w:fldChar w:fldCharType="separate"/>
          </w:r>
          <w:r w:rsidRPr="00E55100">
            <w:rPr>
              <w:rFonts w:ascii="Arial" w:hAnsi="Arial" w:cs="Arial"/>
              <w:lang w:val="en-US"/>
            </w:rPr>
            <w:t xml:space="preserve"> (Neal, 2015)</w:t>
          </w:r>
          <w:r w:rsidRPr="00E55100">
            <w:rPr>
              <w:rFonts w:ascii="Arial" w:hAnsi="Arial" w:cs="Arial"/>
            </w:rPr>
            <w:fldChar w:fldCharType="end"/>
          </w:r>
        </w:sdtContent>
      </w:sdt>
    </w:p>
    <w:p w14:paraId="7D3789B2" w14:textId="77777777" w:rsidR="00E55100" w:rsidRPr="00E55100" w:rsidRDefault="00E55100" w:rsidP="00E55100">
      <w:pPr>
        <w:rPr>
          <w:rFonts w:ascii="Arial" w:hAnsi="Arial" w:cs="Arial"/>
          <w:lang w:val="en-US"/>
        </w:rPr>
      </w:pPr>
      <w:r w:rsidRPr="00E55100">
        <w:rPr>
          <w:rFonts w:ascii="Arial" w:hAnsi="Arial" w:cs="Arial"/>
          <w:b/>
          <w:bCs/>
          <w:u w:val="single"/>
          <w:lang w:val="en-US"/>
        </w:rPr>
        <w:t>Factors/variables contributing to the problem</w:t>
      </w:r>
      <w:r w:rsidRPr="00E55100">
        <w:rPr>
          <w:rFonts w:ascii="Arial" w:hAnsi="Arial" w:cs="Arial"/>
          <w:lang w:val="en-US"/>
        </w:rPr>
        <w:t>:</w:t>
      </w:r>
    </w:p>
    <w:p w14:paraId="56AA6A5F" w14:textId="77777777" w:rsidR="00E55100" w:rsidRPr="00E55100" w:rsidRDefault="00E55100" w:rsidP="00E55100">
      <w:pPr>
        <w:numPr>
          <w:ilvl w:val="0"/>
          <w:numId w:val="3"/>
        </w:numPr>
        <w:rPr>
          <w:rFonts w:ascii="Arial" w:hAnsi="Arial" w:cs="Arial"/>
          <w:lang w:val="en-US"/>
        </w:rPr>
      </w:pPr>
      <w:r w:rsidRPr="009E633F">
        <w:rPr>
          <w:rFonts w:ascii="Arial" w:hAnsi="Arial" w:cs="Arial"/>
          <w:b/>
          <w:bCs/>
          <w:lang w:val="en-US"/>
          <w:rPrChange w:id="72" w:author="Gerber, Karin (Ms) (Summerstrand North Campus)" w:date="2024-07-15T12:30:00Z">
            <w:rPr>
              <w:rFonts w:ascii="Arial" w:hAnsi="Arial" w:cs="Arial"/>
              <w:b/>
              <w:bCs/>
              <w:u w:val="single"/>
              <w:lang w:val="en-US"/>
            </w:rPr>
          </w:rPrChange>
        </w:rPr>
        <w:t>Healthcare environment</w:t>
      </w:r>
      <w:r w:rsidRPr="00E55100">
        <w:rPr>
          <w:rFonts w:ascii="Arial" w:hAnsi="Arial" w:cs="Arial"/>
          <w:lang w:val="en-US"/>
        </w:rPr>
        <w:t xml:space="preserve">: </w:t>
      </w:r>
      <w:commentRangeStart w:id="73"/>
      <w:r w:rsidRPr="00E55100">
        <w:rPr>
          <w:rFonts w:ascii="Arial" w:hAnsi="Arial" w:cs="Arial"/>
          <w:lang w:val="en-US"/>
        </w:rPr>
        <w:t>Lack of access to diagnostic tools or specialized healthcare services, long waiting times for appointments or test results</w:t>
      </w:r>
      <w:commentRangeEnd w:id="73"/>
      <w:r w:rsidR="009E633F">
        <w:rPr>
          <w:rStyle w:val="CommentReference"/>
        </w:rPr>
        <w:commentReference w:id="73"/>
      </w:r>
      <w:r w:rsidRPr="00E55100">
        <w:rPr>
          <w:rFonts w:ascii="Arial" w:hAnsi="Arial" w:cs="Arial"/>
          <w:lang w:val="en-US"/>
        </w:rPr>
        <w:t>.</w:t>
      </w:r>
    </w:p>
    <w:p w14:paraId="62BFB053" w14:textId="77777777" w:rsidR="00E55100" w:rsidRPr="00E55100" w:rsidRDefault="00E55100" w:rsidP="00E55100">
      <w:pPr>
        <w:numPr>
          <w:ilvl w:val="0"/>
          <w:numId w:val="3"/>
        </w:numPr>
        <w:rPr>
          <w:rFonts w:ascii="Arial" w:hAnsi="Arial" w:cs="Arial"/>
          <w:lang w:val="en-US"/>
        </w:rPr>
      </w:pPr>
      <w:r w:rsidRPr="009E633F">
        <w:rPr>
          <w:rFonts w:ascii="Arial" w:hAnsi="Arial" w:cs="Arial"/>
          <w:b/>
          <w:bCs/>
          <w:lang w:val="en-US"/>
          <w:rPrChange w:id="74" w:author="Gerber, Karin (Ms) (Summerstrand North Campus)" w:date="2024-07-15T12:30:00Z">
            <w:rPr>
              <w:rFonts w:ascii="Arial" w:hAnsi="Arial" w:cs="Arial"/>
              <w:b/>
              <w:bCs/>
              <w:u w:val="single"/>
              <w:lang w:val="en-US"/>
            </w:rPr>
          </w:rPrChange>
        </w:rPr>
        <w:t>Human resources</w:t>
      </w:r>
      <w:r w:rsidRPr="00E55100">
        <w:rPr>
          <w:rFonts w:ascii="Arial" w:hAnsi="Arial" w:cs="Arial"/>
          <w:lang w:val="en-US"/>
        </w:rPr>
        <w:t>: Inadequate training or awareness among healthcare providers regarding cancer symptoms, diagnostic guidelines, or communication with patients.</w:t>
      </w:r>
    </w:p>
    <w:p w14:paraId="6EDC5CFB" w14:textId="77777777" w:rsidR="00E55100" w:rsidRPr="009E633F" w:rsidRDefault="00E55100" w:rsidP="009E633F">
      <w:pPr>
        <w:pStyle w:val="ListParagraph"/>
        <w:numPr>
          <w:ilvl w:val="0"/>
          <w:numId w:val="3"/>
        </w:numPr>
        <w:rPr>
          <w:rFonts w:ascii="Arial" w:hAnsi="Arial" w:cs="Arial"/>
          <w:lang w:val="en-US"/>
          <w:rPrChange w:id="75" w:author="Gerber, Karin (Ms) (Summerstrand North Campus)" w:date="2024-07-15T12:29:00Z">
            <w:rPr>
              <w:lang w:val="en-US"/>
            </w:rPr>
          </w:rPrChange>
        </w:rPr>
        <w:pPrChange w:id="76" w:author="Gerber, Karin (Ms) (Summerstrand North Campus)" w:date="2024-07-15T12:29:00Z">
          <w:pPr/>
        </w:pPrChange>
      </w:pPr>
      <w:r w:rsidRPr="009E633F">
        <w:rPr>
          <w:rFonts w:ascii="Arial" w:hAnsi="Arial" w:cs="Arial"/>
          <w:b/>
          <w:bCs/>
          <w:lang w:val="en-US"/>
          <w:rPrChange w:id="77" w:author="Gerber, Karin (Ms) (Summerstrand North Campus)" w:date="2024-07-15T12:30:00Z">
            <w:rPr>
              <w:b/>
              <w:bCs/>
              <w:u w:val="single"/>
              <w:lang w:val="en-US"/>
            </w:rPr>
          </w:rPrChange>
        </w:rPr>
        <w:t>Patient factors</w:t>
      </w:r>
      <w:r w:rsidRPr="009E633F">
        <w:rPr>
          <w:rFonts w:ascii="Arial" w:hAnsi="Arial" w:cs="Arial"/>
          <w:lang w:val="en-US"/>
          <w:rPrChange w:id="78" w:author="Gerber, Karin (Ms) (Summerstrand North Campus)" w:date="2024-07-15T12:29:00Z">
            <w:rPr>
              <w:lang w:val="en-US"/>
            </w:rPr>
          </w:rPrChange>
        </w:rPr>
        <w:t>: Lack of awareness about cancer symptoms, fear or stigma associated with cancer, reluctance to seek medical attention.</w:t>
      </w:r>
    </w:p>
    <w:p w14:paraId="16E7FA8E" w14:textId="2CDA8518" w:rsidR="00E55100" w:rsidRPr="00E55100" w:rsidRDefault="009E633F" w:rsidP="00E55100">
      <w:pPr>
        <w:rPr>
          <w:rFonts w:ascii="Arial" w:hAnsi="Arial" w:cs="Arial"/>
          <w:lang w:val="en-US"/>
        </w:rPr>
      </w:pPr>
      <w:ins w:id="79" w:author="Gerber, Karin (Ms) (Summerstrand North Campus)" w:date="2024-07-15T12:35:00Z">
        <w:r>
          <w:rPr>
            <w:rFonts w:ascii="Arial" w:hAnsi="Arial" w:cs="Arial"/>
            <w:b/>
            <w:bCs/>
            <w:u w:val="single"/>
            <w:lang w:val="en-US"/>
          </w:rPr>
          <w:t xml:space="preserve">4.2 </w:t>
        </w:r>
      </w:ins>
      <w:r w:rsidR="00E55100" w:rsidRPr="00E55100">
        <w:rPr>
          <w:rFonts w:ascii="Arial" w:hAnsi="Arial" w:cs="Arial"/>
          <w:b/>
          <w:bCs/>
          <w:u w:val="single"/>
          <w:lang w:val="en-US"/>
        </w:rPr>
        <w:t>Root Cause Analysis</w:t>
      </w:r>
      <w:ins w:id="80" w:author="Gerber, Karin (Ms) (Summerstrand North Campus)" w:date="2024-07-15T12:30:00Z">
        <w:r>
          <w:rPr>
            <w:rFonts w:ascii="Arial" w:hAnsi="Arial" w:cs="Arial"/>
            <w:b/>
            <w:bCs/>
            <w:u w:val="single"/>
            <w:lang w:val="en-US"/>
          </w:rPr>
          <w:t>:</w:t>
        </w:r>
      </w:ins>
    </w:p>
    <w:p w14:paraId="5C83C651" w14:textId="106CECAB" w:rsidR="00E55100" w:rsidRPr="009E633F" w:rsidRDefault="00E55100" w:rsidP="009E633F">
      <w:pPr>
        <w:pStyle w:val="ListParagraph"/>
        <w:numPr>
          <w:ilvl w:val="0"/>
          <w:numId w:val="7"/>
        </w:numPr>
        <w:rPr>
          <w:rFonts w:ascii="Arial" w:hAnsi="Arial" w:cs="Arial"/>
          <w:lang w:val="en-US"/>
          <w:rPrChange w:id="81" w:author="Gerber, Karin (Ms) (Summerstrand North Campus)" w:date="2024-07-15T12:31:00Z">
            <w:rPr>
              <w:lang w:val="en-US"/>
            </w:rPr>
          </w:rPrChange>
        </w:rPr>
        <w:pPrChange w:id="82" w:author="Gerber, Karin (Ms) (Summerstrand North Campus)" w:date="2024-07-15T12:31:00Z">
          <w:pPr/>
        </w:pPrChange>
      </w:pPr>
      <w:r w:rsidRPr="009E633F">
        <w:rPr>
          <w:rFonts w:ascii="Arial" w:hAnsi="Arial" w:cs="Arial"/>
          <w:b/>
          <w:bCs/>
          <w:u w:val="single"/>
          <w:lang w:val="en-US"/>
          <w:rPrChange w:id="83" w:author="Gerber, Karin (Ms) (Summerstrand North Campus)" w:date="2024-07-15T12:31:00Z">
            <w:rPr>
              <w:b/>
              <w:bCs/>
              <w:u w:val="single"/>
              <w:lang w:val="en-US"/>
            </w:rPr>
          </w:rPrChange>
        </w:rPr>
        <w:t>Identify the problem</w:t>
      </w:r>
      <w:r w:rsidRPr="009E633F">
        <w:rPr>
          <w:rFonts w:ascii="Arial" w:hAnsi="Arial" w:cs="Arial"/>
          <w:lang w:val="en-US"/>
          <w:rPrChange w:id="84" w:author="Gerber, Karin (Ms) (Summerstrand North Campus)" w:date="2024-07-15T12:31:00Z">
            <w:rPr>
              <w:lang w:val="en-US"/>
            </w:rPr>
          </w:rPrChange>
        </w:rPr>
        <w:t>: Delay in diagnosing cancer in a patient.</w:t>
      </w:r>
    </w:p>
    <w:p w14:paraId="465BFC20" w14:textId="77777777" w:rsidR="00E55100" w:rsidRPr="009E633F" w:rsidRDefault="00E55100" w:rsidP="009E633F">
      <w:pPr>
        <w:pStyle w:val="ListParagraph"/>
        <w:numPr>
          <w:ilvl w:val="0"/>
          <w:numId w:val="7"/>
        </w:numPr>
        <w:rPr>
          <w:rFonts w:ascii="Arial" w:hAnsi="Arial" w:cs="Arial"/>
          <w:highlight w:val="yellow"/>
          <w:lang w:val="en-US"/>
          <w:rPrChange w:id="85" w:author="Gerber, Karin (Ms) (Summerstrand North Campus)" w:date="2024-07-15T12:30:00Z">
            <w:rPr>
              <w:lang w:val="en-US"/>
            </w:rPr>
          </w:rPrChange>
        </w:rPr>
        <w:pPrChange w:id="86" w:author="Gerber, Karin (Ms) (Summerstrand North Campus)" w:date="2024-07-15T12:30:00Z">
          <w:pPr/>
        </w:pPrChange>
      </w:pPr>
      <w:r w:rsidRPr="009E633F">
        <w:rPr>
          <w:rFonts w:ascii="Arial" w:hAnsi="Arial" w:cs="Arial"/>
          <w:b/>
          <w:bCs/>
          <w:u w:val="single"/>
          <w:lang w:val="en-US"/>
          <w:rPrChange w:id="87" w:author="Gerber, Karin (Ms) (Summerstrand North Campus)" w:date="2024-07-15T12:30:00Z">
            <w:rPr>
              <w:b/>
              <w:bCs/>
              <w:u w:val="single"/>
              <w:lang w:val="en-US"/>
            </w:rPr>
          </w:rPrChange>
        </w:rPr>
        <w:t>Collect data</w:t>
      </w:r>
      <w:r w:rsidRPr="009E633F">
        <w:rPr>
          <w:rFonts w:ascii="Arial" w:hAnsi="Arial" w:cs="Arial"/>
          <w:lang w:val="en-US"/>
          <w:rPrChange w:id="88" w:author="Gerber, Karin (Ms) (Summerstrand North Campus)" w:date="2024-07-15T12:30:00Z">
            <w:rPr>
              <w:lang w:val="en-US"/>
            </w:rPr>
          </w:rPrChange>
        </w:rPr>
        <w:t xml:space="preserve">: Gather information on the time taken from symptom onset to diagnosis, reasons for delays, and patient outcomes. </w:t>
      </w:r>
      <w:r w:rsidRPr="009E633F">
        <w:rPr>
          <w:rFonts w:ascii="Arial" w:hAnsi="Arial" w:cs="Arial"/>
          <w:highlight w:val="yellow"/>
          <w:lang w:val="en-US"/>
          <w:rPrChange w:id="89" w:author="Gerber, Karin (Ms) (Summerstrand North Campus)" w:date="2024-07-15T12:30:00Z">
            <w:rPr>
              <w:lang w:val="en-US"/>
            </w:rPr>
          </w:rPrChange>
        </w:rPr>
        <w:t xml:space="preserve">= Has this been done? Do you have evidence? </w:t>
      </w:r>
    </w:p>
    <w:p w14:paraId="51E42447" w14:textId="77777777" w:rsidR="00E55100" w:rsidRPr="009E633F" w:rsidRDefault="00E55100" w:rsidP="009E633F">
      <w:pPr>
        <w:pStyle w:val="ListParagraph"/>
        <w:numPr>
          <w:ilvl w:val="0"/>
          <w:numId w:val="7"/>
        </w:numPr>
        <w:rPr>
          <w:rFonts w:ascii="Arial" w:hAnsi="Arial" w:cs="Arial"/>
          <w:lang w:val="en-US"/>
          <w:rPrChange w:id="90" w:author="Gerber, Karin (Ms) (Summerstrand North Campus)" w:date="2024-07-15T12:30:00Z">
            <w:rPr>
              <w:lang w:val="en-US"/>
            </w:rPr>
          </w:rPrChange>
        </w:rPr>
        <w:pPrChange w:id="91" w:author="Gerber, Karin (Ms) (Summerstrand North Campus)" w:date="2024-07-15T12:30:00Z">
          <w:pPr/>
        </w:pPrChange>
      </w:pPr>
      <w:r w:rsidRPr="009E633F">
        <w:rPr>
          <w:rFonts w:ascii="Arial" w:hAnsi="Arial" w:cs="Arial"/>
          <w:b/>
          <w:bCs/>
          <w:u w:val="single"/>
          <w:lang w:val="en-US"/>
          <w:rPrChange w:id="92" w:author="Gerber, Karin (Ms) (Summerstrand North Campus)" w:date="2024-07-15T12:30:00Z">
            <w:rPr>
              <w:b/>
              <w:bCs/>
              <w:u w:val="single"/>
              <w:lang w:val="en-US"/>
            </w:rPr>
          </w:rPrChange>
        </w:rPr>
        <w:t>Identify Causal Factors</w:t>
      </w:r>
      <w:r w:rsidRPr="009E633F">
        <w:rPr>
          <w:rFonts w:ascii="Arial" w:hAnsi="Arial" w:cs="Arial"/>
          <w:lang w:val="en-US"/>
          <w:rPrChange w:id="93" w:author="Gerber, Karin (Ms) (Summerstrand North Campus)" w:date="2024-07-15T12:30:00Z">
            <w:rPr>
              <w:lang w:val="en-US"/>
            </w:rPr>
          </w:rPrChange>
        </w:rPr>
        <w:t xml:space="preserve">: Determine the underlying causes of delays, such as healthcare system issues, patient-related factors, or healthcare provider-related factors. </w:t>
      </w:r>
    </w:p>
    <w:p w14:paraId="38508AAA" w14:textId="1274246A" w:rsidR="00E55100" w:rsidDel="009E633F" w:rsidRDefault="00E55100" w:rsidP="004B6EDD">
      <w:pPr>
        <w:pStyle w:val="ListParagraph"/>
        <w:numPr>
          <w:ilvl w:val="0"/>
          <w:numId w:val="7"/>
        </w:numPr>
        <w:rPr>
          <w:del w:id="94" w:author="Gerber, Karin (Ms) (Summerstrand North Campus)" w:date="2024-07-15T12:31:00Z"/>
          <w:rFonts w:ascii="Arial" w:hAnsi="Arial" w:cs="Arial"/>
          <w:b/>
          <w:bCs/>
          <w:lang w:val="en-US"/>
        </w:rPr>
      </w:pPr>
      <w:r w:rsidRPr="009E633F">
        <w:rPr>
          <w:rFonts w:ascii="Arial" w:hAnsi="Arial" w:cs="Arial"/>
          <w:b/>
          <w:bCs/>
          <w:lang w:val="en-US"/>
          <w:rPrChange w:id="95" w:author="Gerber, Karin (Ms) (Summerstrand North Campus)" w:date="2024-07-15T12:31:00Z">
            <w:rPr>
              <w:lang w:val="en-US"/>
            </w:rPr>
          </w:rPrChange>
        </w:rPr>
        <w:t>Healthcare System Issues:</w:t>
      </w:r>
      <w:ins w:id="96" w:author="Gerber, Karin (Ms) (Summerstrand North Campus)" w:date="2024-07-15T12:31:00Z">
        <w:r w:rsidR="009E633F" w:rsidRPr="009E633F">
          <w:rPr>
            <w:rFonts w:ascii="Arial" w:hAnsi="Arial" w:cs="Arial"/>
            <w:b/>
            <w:bCs/>
            <w:lang w:val="en-US"/>
          </w:rPr>
          <w:t xml:space="preserve"> </w:t>
        </w:r>
      </w:ins>
    </w:p>
    <w:p w14:paraId="6AE02A28" w14:textId="77777777" w:rsidR="009E633F" w:rsidRPr="009E633F" w:rsidRDefault="009E633F" w:rsidP="00B44309">
      <w:pPr>
        <w:pStyle w:val="ListParagraph"/>
        <w:numPr>
          <w:ilvl w:val="0"/>
          <w:numId w:val="7"/>
        </w:numPr>
        <w:rPr>
          <w:ins w:id="97" w:author="Gerber, Karin (Ms) (Summerstrand North Campus)" w:date="2024-07-15T12:32:00Z"/>
          <w:rFonts w:ascii="Arial" w:hAnsi="Arial" w:cs="Arial"/>
          <w:b/>
          <w:bCs/>
          <w:lang w:val="en-US"/>
          <w:rPrChange w:id="98" w:author="Gerber, Karin (Ms) (Summerstrand North Campus)" w:date="2024-07-15T12:30:00Z">
            <w:rPr>
              <w:ins w:id="99" w:author="Gerber, Karin (Ms) (Summerstrand North Campus)" w:date="2024-07-15T12:32:00Z"/>
              <w:lang w:val="en-US"/>
            </w:rPr>
          </w:rPrChange>
        </w:rPr>
        <w:pPrChange w:id="100" w:author="Gerber, Karin (Ms) (Summerstrand North Campus)" w:date="2024-07-15T12:30:00Z">
          <w:pPr/>
        </w:pPrChange>
      </w:pPr>
    </w:p>
    <w:p w14:paraId="04E4718E" w14:textId="213A3B88" w:rsidR="00E55100" w:rsidDel="009E633F" w:rsidRDefault="00E55100" w:rsidP="009E633F">
      <w:pPr>
        <w:pStyle w:val="ListParagraph"/>
        <w:ind w:left="1134"/>
        <w:rPr>
          <w:del w:id="101" w:author="Gerber, Karin (Ms) (Summerstrand North Campus)" w:date="2024-07-15T12:31:00Z"/>
          <w:rFonts w:ascii="Arial" w:hAnsi="Arial" w:cs="Arial"/>
          <w:lang w:val="en-US"/>
        </w:rPr>
        <w:pPrChange w:id="102" w:author="Gerber, Karin (Ms) (Summerstrand North Campus)" w:date="2024-07-15T12:33:00Z">
          <w:pPr>
            <w:pStyle w:val="ListParagraph"/>
          </w:pPr>
        </w:pPrChange>
      </w:pPr>
      <w:r w:rsidRPr="009E633F">
        <w:rPr>
          <w:rFonts w:ascii="Arial" w:hAnsi="Arial" w:cs="Arial"/>
          <w:lang w:val="en-US"/>
        </w:rPr>
        <w:t>Analyze scheduling and referral processes to identify bottlenecks.</w:t>
      </w:r>
      <w:ins w:id="103" w:author="Gerber, Karin (Ms) (Summerstrand North Campus)" w:date="2024-07-15T12:31:00Z">
        <w:r w:rsidR="009E633F" w:rsidRPr="009E633F">
          <w:rPr>
            <w:rFonts w:ascii="Arial" w:hAnsi="Arial" w:cs="Arial"/>
            <w:lang w:val="en-US"/>
          </w:rPr>
          <w:t xml:space="preserve"> </w:t>
        </w:r>
      </w:ins>
    </w:p>
    <w:p w14:paraId="5A41E242" w14:textId="77777777" w:rsidR="009E633F" w:rsidRPr="009E633F" w:rsidRDefault="009E633F" w:rsidP="009E633F">
      <w:pPr>
        <w:pStyle w:val="ListParagraph"/>
        <w:numPr>
          <w:ilvl w:val="0"/>
          <w:numId w:val="8"/>
        </w:numPr>
        <w:ind w:left="1134"/>
        <w:rPr>
          <w:ins w:id="104" w:author="Gerber, Karin (Ms) (Summerstrand North Campus)" w:date="2024-07-15T12:32:00Z"/>
          <w:rFonts w:ascii="Arial" w:hAnsi="Arial" w:cs="Arial"/>
          <w:lang w:val="en-US"/>
        </w:rPr>
        <w:pPrChange w:id="105" w:author="Gerber, Karin (Ms) (Summerstrand North Campus)" w:date="2024-07-15T12:33:00Z">
          <w:pPr/>
        </w:pPrChange>
      </w:pPr>
    </w:p>
    <w:p w14:paraId="4AE5073D" w14:textId="77777777" w:rsidR="00E55100" w:rsidRPr="009E633F" w:rsidRDefault="00E55100" w:rsidP="009E633F">
      <w:pPr>
        <w:pStyle w:val="ListParagraph"/>
        <w:numPr>
          <w:ilvl w:val="0"/>
          <w:numId w:val="8"/>
        </w:numPr>
        <w:ind w:left="1134"/>
        <w:rPr>
          <w:rFonts w:ascii="Arial" w:hAnsi="Arial" w:cs="Arial"/>
          <w:lang w:val="en-US"/>
        </w:rPr>
        <w:pPrChange w:id="106" w:author="Gerber, Karin (Ms) (Summerstrand North Campus)" w:date="2024-07-15T12:33:00Z">
          <w:pPr/>
        </w:pPrChange>
      </w:pPr>
      <w:r w:rsidRPr="009E633F">
        <w:rPr>
          <w:rFonts w:ascii="Arial" w:hAnsi="Arial" w:cs="Arial"/>
          <w:lang w:val="en-US"/>
        </w:rPr>
        <w:t>Evaluate the availability and capacity of diagnostic facilities and personnel.</w:t>
      </w:r>
    </w:p>
    <w:p w14:paraId="4F5380E8" w14:textId="4255B291" w:rsidR="00E55100" w:rsidRPr="009E633F" w:rsidRDefault="00E55100" w:rsidP="009E633F">
      <w:pPr>
        <w:pStyle w:val="ListParagraph"/>
        <w:numPr>
          <w:ilvl w:val="0"/>
          <w:numId w:val="7"/>
        </w:numPr>
        <w:rPr>
          <w:rFonts w:ascii="Arial" w:hAnsi="Arial" w:cs="Arial"/>
          <w:b/>
          <w:bCs/>
          <w:lang w:val="en-US"/>
          <w:rPrChange w:id="107" w:author="Gerber, Karin (Ms) (Summerstrand North Campus)" w:date="2024-07-15T12:31:00Z">
            <w:rPr>
              <w:lang w:val="en-US"/>
            </w:rPr>
          </w:rPrChange>
        </w:rPr>
        <w:pPrChange w:id="108" w:author="Gerber, Karin (Ms) (Summerstrand North Campus)" w:date="2024-07-15T12:31:00Z">
          <w:pPr/>
        </w:pPrChange>
      </w:pPr>
      <w:r w:rsidRPr="009E633F">
        <w:rPr>
          <w:rFonts w:ascii="Arial" w:hAnsi="Arial" w:cs="Arial"/>
          <w:b/>
          <w:bCs/>
          <w:lang w:val="en-US"/>
          <w:rPrChange w:id="109" w:author="Gerber, Karin (Ms) (Summerstrand North Campus)" w:date="2024-07-15T12:31:00Z">
            <w:rPr>
              <w:lang w:val="en-US"/>
            </w:rPr>
          </w:rPrChange>
        </w:rPr>
        <w:lastRenderedPageBreak/>
        <w:t>Patient-Related Factors</w:t>
      </w:r>
      <w:ins w:id="110" w:author="Gerber, Karin (Ms) (Summerstrand North Campus)" w:date="2024-07-15T12:32:00Z">
        <w:r w:rsidR="009E633F">
          <w:rPr>
            <w:rFonts w:ascii="Arial" w:hAnsi="Arial" w:cs="Arial"/>
            <w:b/>
            <w:bCs/>
            <w:lang w:val="en-US"/>
          </w:rPr>
          <w:t>:</w:t>
        </w:r>
      </w:ins>
    </w:p>
    <w:p w14:paraId="518524A3" w14:textId="4999E3FF" w:rsidR="00E55100" w:rsidRPr="009E633F" w:rsidRDefault="00E55100" w:rsidP="009E633F">
      <w:pPr>
        <w:pStyle w:val="ListParagraph"/>
        <w:numPr>
          <w:ilvl w:val="0"/>
          <w:numId w:val="9"/>
        </w:numPr>
        <w:ind w:left="1134" w:hanging="425"/>
        <w:rPr>
          <w:rFonts w:ascii="Arial" w:hAnsi="Arial" w:cs="Arial"/>
          <w:lang w:val="en-US"/>
          <w:rPrChange w:id="111" w:author="Gerber, Karin (Ms) (Summerstrand North Campus)" w:date="2024-07-15T12:32:00Z">
            <w:rPr>
              <w:lang w:val="en-US"/>
            </w:rPr>
          </w:rPrChange>
        </w:rPr>
        <w:pPrChange w:id="112" w:author="Gerber, Karin (Ms) (Summerstrand North Campus)" w:date="2024-07-15T12:33:00Z">
          <w:pPr/>
        </w:pPrChange>
      </w:pPr>
      <w:r w:rsidRPr="009E633F">
        <w:rPr>
          <w:rFonts w:ascii="Arial" w:hAnsi="Arial" w:cs="Arial"/>
          <w:lang w:val="en-US"/>
          <w:rPrChange w:id="113" w:author="Gerber, Karin (Ms) (Summerstrand North Campus)" w:date="2024-07-15T12:32:00Z">
            <w:rPr>
              <w:lang w:val="en-US"/>
            </w:rPr>
          </w:rPrChange>
        </w:rPr>
        <w:t xml:space="preserve">Conduct surveys and focus groups to understand patient knowledge, attitudes, and </w:t>
      </w:r>
      <w:proofErr w:type="spellStart"/>
      <w:r w:rsidRPr="009E633F">
        <w:rPr>
          <w:rFonts w:ascii="Arial" w:hAnsi="Arial" w:cs="Arial"/>
          <w:lang w:val="en-US"/>
          <w:rPrChange w:id="114" w:author="Gerber, Karin (Ms) (Summerstrand North Campus)" w:date="2024-07-15T12:32:00Z">
            <w:rPr>
              <w:lang w:val="en-US"/>
            </w:rPr>
          </w:rPrChange>
        </w:rPr>
        <w:t>behavio</w:t>
      </w:r>
      <w:ins w:id="115" w:author="Gerber, Karin (Ms) (Summerstrand North Campus)" w:date="2024-07-15T12:33:00Z">
        <w:r w:rsidR="009E633F">
          <w:rPr>
            <w:rFonts w:ascii="Arial" w:hAnsi="Arial" w:cs="Arial"/>
            <w:lang w:val="en-US"/>
          </w:rPr>
          <w:t>u</w:t>
        </w:r>
      </w:ins>
      <w:r w:rsidRPr="009E633F">
        <w:rPr>
          <w:rFonts w:ascii="Arial" w:hAnsi="Arial" w:cs="Arial"/>
          <w:lang w:val="en-US"/>
          <w:rPrChange w:id="116" w:author="Gerber, Karin (Ms) (Summerstrand North Campus)" w:date="2024-07-15T12:32:00Z">
            <w:rPr>
              <w:lang w:val="en-US"/>
            </w:rPr>
          </w:rPrChange>
        </w:rPr>
        <w:t>rs</w:t>
      </w:r>
      <w:proofErr w:type="spellEnd"/>
      <w:r w:rsidRPr="009E633F">
        <w:rPr>
          <w:rFonts w:ascii="Arial" w:hAnsi="Arial" w:cs="Arial"/>
          <w:lang w:val="en-US"/>
          <w:rPrChange w:id="117" w:author="Gerber, Karin (Ms) (Summerstrand North Campus)" w:date="2024-07-15T12:32:00Z">
            <w:rPr>
              <w:lang w:val="en-US"/>
            </w:rPr>
          </w:rPrChange>
        </w:rPr>
        <w:t xml:space="preserve"> regarding symptom reporting and healthcare utilization.</w:t>
      </w:r>
    </w:p>
    <w:p w14:paraId="7BDB71AE" w14:textId="77777777" w:rsidR="00E55100" w:rsidRPr="009E633F" w:rsidRDefault="00E55100" w:rsidP="009E633F">
      <w:pPr>
        <w:pStyle w:val="ListParagraph"/>
        <w:numPr>
          <w:ilvl w:val="0"/>
          <w:numId w:val="9"/>
        </w:numPr>
        <w:ind w:left="1134" w:hanging="425"/>
        <w:rPr>
          <w:rFonts w:ascii="Arial" w:hAnsi="Arial" w:cs="Arial"/>
          <w:lang w:val="en-US"/>
          <w:rPrChange w:id="118" w:author="Gerber, Karin (Ms) (Summerstrand North Campus)" w:date="2024-07-15T12:32:00Z">
            <w:rPr>
              <w:lang w:val="en-US"/>
            </w:rPr>
          </w:rPrChange>
        </w:rPr>
        <w:pPrChange w:id="119" w:author="Gerber, Karin (Ms) (Summerstrand North Campus)" w:date="2024-07-15T12:33:00Z">
          <w:pPr/>
        </w:pPrChange>
      </w:pPr>
      <w:r w:rsidRPr="009E633F">
        <w:rPr>
          <w:rFonts w:ascii="Arial" w:hAnsi="Arial" w:cs="Arial"/>
          <w:lang w:val="en-US"/>
          <w:rPrChange w:id="120" w:author="Gerber, Karin (Ms) (Summerstrand North Campus)" w:date="2024-07-15T12:32:00Z">
            <w:rPr>
              <w:lang w:val="en-US"/>
            </w:rPr>
          </w:rPrChange>
        </w:rPr>
        <w:t>Assess socioeconomic barriers such as transportation, insurance coverage, and access to primary care.</w:t>
      </w:r>
    </w:p>
    <w:p w14:paraId="2CA512B4" w14:textId="77777777" w:rsidR="00E55100" w:rsidRPr="009E633F" w:rsidRDefault="00E55100" w:rsidP="009E633F">
      <w:pPr>
        <w:pStyle w:val="ListParagraph"/>
        <w:numPr>
          <w:ilvl w:val="0"/>
          <w:numId w:val="9"/>
        </w:numPr>
        <w:ind w:left="1134" w:hanging="425"/>
        <w:rPr>
          <w:rFonts w:ascii="Arial" w:hAnsi="Arial" w:cs="Arial"/>
          <w:lang w:val="en-US"/>
          <w:rPrChange w:id="121" w:author="Gerber, Karin (Ms) (Summerstrand North Campus)" w:date="2024-07-15T12:32:00Z">
            <w:rPr>
              <w:lang w:val="en-US"/>
            </w:rPr>
          </w:rPrChange>
        </w:rPr>
        <w:pPrChange w:id="122" w:author="Gerber, Karin (Ms) (Summerstrand North Campus)" w:date="2024-07-15T12:33:00Z">
          <w:pPr/>
        </w:pPrChange>
      </w:pPr>
      <w:r w:rsidRPr="009E633F">
        <w:rPr>
          <w:rFonts w:ascii="Arial" w:hAnsi="Arial" w:cs="Arial"/>
          <w:lang w:val="en-US"/>
          <w:rPrChange w:id="123" w:author="Gerber, Karin (Ms) (Summerstrand North Campus)" w:date="2024-07-15T12:32:00Z">
            <w:rPr>
              <w:lang w:val="en-US"/>
            </w:rPr>
          </w:rPrChange>
        </w:rPr>
        <w:t>Evaluation of medical institution documents regarding scheduling and timing of appointments and tests.</w:t>
      </w:r>
    </w:p>
    <w:p w14:paraId="53CB4BD8" w14:textId="77777777" w:rsidR="00E55100" w:rsidRPr="009E633F" w:rsidRDefault="00E55100" w:rsidP="009E633F">
      <w:pPr>
        <w:pStyle w:val="ListParagraph"/>
        <w:numPr>
          <w:ilvl w:val="0"/>
          <w:numId w:val="9"/>
        </w:numPr>
        <w:ind w:left="1134" w:hanging="425"/>
        <w:rPr>
          <w:rFonts w:ascii="Arial" w:hAnsi="Arial" w:cs="Arial"/>
          <w:lang w:val="en-US"/>
          <w:rPrChange w:id="124" w:author="Gerber, Karin (Ms) (Summerstrand North Campus)" w:date="2024-07-15T12:32:00Z">
            <w:rPr>
              <w:lang w:val="en-US"/>
            </w:rPr>
          </w:rPrChange>
        </w:rPr>
        <w:pPrChange w:id="125" w:author="Gerber, Karin (Ms) (Summerstrand North Campus)" w:date="2024-07-15T12:33:00Z">
          <w:pPr/>
        </w:pPrChange>
      </w:pPr>
      <w:r w:rsidRPr="009E633F">
        <w:rPr>
          <w:rFonts w:ascii="Arial" w:hAnsi="Arial" w:cs="Arial"/>
          <w:lang w:val="en-US"/>
          <w:rPrChange w:id="126" w:author="Gerber, Karin (Ms) (Summerstrand North Campus)" w:date="2024-07-15T12:32:00Z">
            <w:rPr>
              <w:lang w:val="en-US"/>
            </w:rPr>
          </w:rPrChange>
        </w:rPr>
        <w:t>Having interviews and distributing questionnaires to patients, healthcare providers, and administrators.</w:t>
      </w:r>
    </w:p>
    <w:p w14:paraId="3929901C" w14:textId="77777777" w:rsidR="00E55100" w:rsidRPr="009E633F" w:rsidRDefault="00E55100" w:rsidP="009E633F">
      <w:pPr>
        <w:pStyle w:val="ListParagraph"/>
        <w:numPr>
          <w:ilvl w:val="0"/>
          <w:numId w:val="9"/>
        </w:numPr>
        <w:ind w:left="1134" w:hanging="425"/>
        <w:rPr>
          <w:rFonts w:ascii="Arial" w:hAnsi="Arial" w:cs="Arial"/>
          <w:lang w:val="en-US"/>
          <w:rPrChange w:id="127" w:author="Gerber, Karin (Ms) (Summerstrand North Campus)" w:date="2024-07-15T12:32:00Z">
            <w:rPr>
              <w:lang w:val="en-US"/>
            </w:rPr>
          </w:rPrChange>
        </w:rPr>
        <w:pPrChange w:id="128" w:author="Gerber, Karin (Ms) (Summerstrand North Campus)" w:date="2024-07-15T12:33:00Z">
          <w:pPr/>
        </w:pPrChange>
      </w:pPr>
      <w:r w:rsidRPr="009E633F">
        <w:rPr>
          <w:rFonts w:ascii="Arial" w:hAnsi="Arial" w:cs="Arial"/>
          <w:lang w:val="en-US"/>
          <w:rPrChange w:id="129" w:author="Gerber, Karin (Ms) (Summerstrand North Campus)" w:date="2024-07-15T12:32:00Z">
            <w:rPr>
              <w:lang w:val="en-US"/>
            </w:rPr>
          </w:rPrChange>
        </w:rPr>
        <w:t>Statistical examination of patient results linked to timing of diagnosis.</w:t>
      </w:r>
    </w:p>
    <w:p w14:paraId="0A8A5891" w14:textId="77777777" w:rsidR="00E55100" w:rsidRPr="009E633F" w:rsidRDefault="00E55100" w:rsidP="00E55100">
      <w:pPr>
        <w:rPr>
          <w:rFonts w:ascii="Arial" w:hAnsi="Arial" w:cs="Arial"/>
          <w:highlight w:val="lightGray"/>
          <w:lang w:val="en-US"/>
          <w:rPrChange w:id="130" w:author="Gerber, Karin (Ms) (Summerstrand North Campus)" w:date="2024-07-15T12:36:00Z">
            <w:rPr>
              <w:rFonts w:ascii="Arial" w:hAnsi="Arial" w:cs="Arial"/>
              <w:lang w:val="en-US"/>
            </w:rPr>
          </w:rPrChange>
        </w:rPr>
      </w:pPr>
      <w:commentRangeStart w:id="131"/>
      <w:r w:rsidRPr="009E633F">
        <w:rPr>
          <w:rFonts w:ascii="Arial" w:hAnsi="Arial" w:cs="Arial"/>
          <w:b/>
          <w:bCs/>
          <w:highlight w:val="lightGray"/>
          <w:u w:val="single"/>
          <w:lang w:val="en-US"/>
          <w:rPrChange w:id="132" w:author="Gerber, Karin (Ms) (Summerstrand North Campus)" w:date="2024-07-15T12:36:00Z">
            <w:rPr>
              <w:rFonts w:ascii="Arial" w:hAnsi="Arial" w:cs="Arial"/>
              <w:b/>
              <w:bCs/>
              <w:u w:val="single"/>
              <w:lang w:val="en-US"/>
            </w:rPr>
          </w:rPrChange>
        </w:rPr>
        <w:t>Identify</w:t>
      </w:r>
      <w:commentRangeEnd w:id="131"/>
      <w:r w:rsidR="009E633F">
        <w:rPr>
          <w:rStyle w:val="CommentReference"/>
        </w:rPr>
        <w:commentReference w:id="131"/>
      </w:r>
      <w:r w:rsidRPr="009E633F">
        <w:rPr>
          <w:rFonts w:ascii="Arial" w:hAnsi="Arial" w:cs="Arial"/>
          <w:b/>
          <w:bCs/>
          <w:highlight w:val="lightGray"/>
          <w:u w:val="single"/>
          <w:lang w:val="en-US"/>
          <w:rPrChange w:id="133" w:author="Gerber, Karin (Ms) (Summerstrand North Campus)" w:date="2024-07-15T12:36:00Z">
            <w:rPr>
              <w:rFonts w:ascii="Arial" w:hAnsi="Arial" w:cs="Arial"/>
              <w:b/>
              <w:bCs/>
              <w:u w:val="single"/>
              <w:lang w:val="en-US"/>
            </w:rPr>
          </w:rPrChange>
        </w:rPr>
        <w:t xml:space="preserve"> Root Causes</w:t>
      </w:r>
      <w:r w:rsidRPr="009E633F">
        <w:rPr>
          <w:rFonts w:ascii="Arial" w:hAnsi="Arial" w:cs="Arial"/>
          <w:highlight w:val="lightGray"/>
          <w:lang w:val="en-US"/>
          <w:rPrChange w:id="134" w:author="Gerber, Karin (Ms) (Summerstrand North Campus)" w:date="2024-07-15T12:36:00Z">
            <w:rPr>
              <w:rFonts w:ascii="Arial" w:hAnsi="Arial" w:cs="Arial"/>
              <w:lang w:val="en-US"/>
            </w:rPr>
          </w:rPrChange>
        </w:rPr>
        <w:t>:</w:t>
      </w:r>
    </w:p>
    <w:p w14:paraId="787476B5" w14:textId="77777777" w:rsidR="00E55100" w:rsidRPr="009E633F" w:rsidRDefault="00E55100" w:rsidP="00E55100">
      <w:pPr>
        <w:rPr>
          <w:rFonts w:ascii="Arial" w:hAnsi="Arial" w:cs="Arial"/>
          <w:highlight w:val="lightGray"/>
          <w:lang w:val="en-US"/>
          <w:rPrChange w:id="135"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36" w:author="Gerber, Karin (Ms) (Summerstrand North Campus)" w:date="2024-07-15T12:36:00Z">
            <w:rPr>
              <w:rFonts w:ascii="Arial" w:hAnsi="Arial" w:cs="Arial"/>
              <w:lang w:val="en-US"/>
            </w:rPr>
          </w:rPrChange>
        </w:rPr>
        <w:t>By analyzing the causal factors, we can identify root causes such as:</w:t>
      </w:r>
    </w:p>
    <w:p w14:paraId="26FAFB43" w14:textId="77777777" w:rsidR="00E55100" w:rsidRPr="009E633F" w:rsidRDefault="00E55100" w:rsidP="00E55100">
      <w:pPr>
        <w:numPr>
          <w:ilvl w:val="0"/>
          <w:numId w:val="4"/>
        </w:numPr>
        <w:rPr>
          <w:rFonts w:ascii="Arial" w:hAnsi="Arial" w:cs="Arial"/>
          <w:highlight w:val="lightGray"/>
          <w:lang w:val="en-US"/>
          <w:rPrChange w:id="137"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38" w:author="Gerber, Karin (Ms) (Summerstrand North Campus)" w:date="2024-07-15T12:36:00Z">
            <w:rPr>
              <w:rFonts w:ascii="Arial" w:hAnsi="Arial" w:cs="Arial"/>
              <w:lang w:val="en-US"/>
            </w:rPr>
          </w:rPrChange>
        </w:rPr>
        <w:t>Lack of Screening Programs:</w:t>
      </w:r>
    </w:p>
    <w:p w14:paraId="0585F669" w14:textId="77777777" w:rsidR="00E55100" w:rsidRPr="009E633F" w:rsidRDefault="00E55100" w:rsidP="00E55100">
      <w:pPr>
        <w:rPr>
          <w:rFonts w:ascii="Arial" w:hAnsi="Arial" w:cs="Arial"/>
          <w:highlight w:val="lightGray"/>
          <w:lang w:val="en-US"/>
          <w:rPrChange w:id="139"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40" w:author="Gerber, Karin (Ms) (Summerstrand North Campus)" w:date="2024-07-15T12:36:00Z">
            <w:rPr>
              <w:rFonts w:ascii="Arial" w:hAnsi="Arial" w:cs="Arial"/>
              <w:lang w:val="en-US"/>
            </w:rPr>
          </w:rPrChange>
        </w:rPr>
        <w:t>Limited or non-existent routine cancer screening programs in certain regions or populations.</w:t>
      </w:r>
    </w:p>
    <w:p w14:paraId="7F4ACF0A" w14:textId="77777777" w:rsidR="00E55100" w:rsidRPr="009E633F" w:rsidRDefault="00E55100" w:rsidP="00E55100">
      <w:pPr>
        <w:numPr>
          <w:ilvl w:val="0"/>
          <w:numId w:val="5"/>
        </w:numPr>
        <w:rPr>
          <w:rFonts w:ascii="Arial" w:hAnsi="Arial" w:cs="Arial"/>
          <w:highlight w:val="lightGray"/>
          <w:lang w:val="en-US"/>
          <w:rPrChange w:id="141"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42" w:author="Gerber, Karin (Ms) (Summerstrand North Campus)" w:date="2024-07-15T12:36:00Z">
            <w:rPr>
              <w:rFonts w:ascii="Arial" w:hAnsi="Arial" w:cs="Arial"/>
              <w:lang w:val="en-US"/>
            </w:rPr>
          </w:rPrChange>
        </w:rPr>
        <w:t>Limited Access to Healthcare Services:</w:t>
      </w:r>
    </w:p>
    <w:p w14:paraId="73F5BBF9" w14:textId="77777777" w:rsidR="00E55100" w:rsidRPr="009E633F" w:rsidRDefault="00E55100" w:rsidP="00E55100">
      <w:pPr>
        <w:rPr>
          <w:rFonts w:ascii="Arial" w:hAnsi="Arial" w:cs="Arial"/>
          <w:highlight w:val="lightGray"/>
          <w:lang w:val="en-US"/>
          <w:rPrChange w:id="143"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44" w:author="Gerber, Karin (Ms) (Summerstrand North Campus)" w:date="2024-07-15T12:36:00Z">
            <w:rPr>
              <w:rFonts w:ascii="Arial" w:hAnsi="Arial" w:cs="Arial"/>
              <w:lang w:val="en-US"/>
            </w:rPr>
          </w:rPrChange>
        </w:rPr>
        <w:t>Geographic and economic barriers prevent timely access to primary and specialist   care.</w:t>
      </w:r>
    </w:p>
    <w:p w14:paraId="35393DB6" w14:textId="77777777" w:rsidR="00E55100" w:rsidRPr="009E633F" w:rsidRDefault="00E55100" w:rsidP="00E55100">
      <w:pPr>
        <w:numPr>
          <w:ilvl w:val="0"/>
          <w:numId w:val="6"/>
        </w:numPr>
        <w:rPr>
          <w:rFonts w:ascii="Arial" w:hAnsi="Arial" w:cs="Arial"/>
          <w:highlight w:val="lightGray"/>
          <w:lang w:val="en-US"/>
          <w:rPrChange w:id="145" w:author="Gerber, Karin (Ms) (Summerstrand North Campus)" w:date="2024-07-15T12:36:00Z">
            <w:rPr>
              <w:rFonts w:ascii="Arial" w:hAnsi="Arial" w:cs="Arial"/>
              <w:lang w:val="en-US"/>
            </w:rPr>
          </w:rPrChange>
        </w:rPr>
      </w:pPr>
      <w:r w:rsidRPr="009E633F">
        <w:rPr>
          <w:rFonts w:ascii="Arial" w:hAnsi="Arial" w:cs="Arial"/>
          <w:highlight w:val="lightGray"/>
          <w:lang w:val="en-US"/>
          <w:rPrChange w:id="146" w:author="Gerber, Karin (Ms) (Summerstrand North Campus)" w:date="2024-07-15T12:36:00Z">
            <w:rPr>
              <w:rFonts w:ascii="Arial" w:hAnsi="Arial" w:cs="Arial"/>
              <w:lang w:val="en-US"/>
            </w:rPr>
          </w:rPrChange>
        </w:rPr>
        <w:t>Poor Communication:</w:t>
      </w:r>
    </w:p>
    <w:p w14:paraId="70014B80" w14:textId="77777777" w:rsidR="00E55100" w:rsidRPr="00E55100" w:rsidRDefault="00E55100" w:rsidP="00E55100">
      <w:pPr>
        <w:rPr>
          <w:rFonts w:ascii="Arial" w:hAnsi="Arial" w:cs="Arial"/>
          <w:lang w:val="en-US"/>
        </w:rPr>
      </w:pPr>
      <w:r w:rsidRPr="009E633F">
        <w:rPr>
          <w:rFonts w:ascii="Arial" w:hAnsi="Arial" w:cs="Arial"/>
          <w:highlight w:val="lightGray"/>
          <w:lang w:val="en-US"/>
          <w:rPrChange w:id="147" w:author="Gerber, Karin (Ms) (Summerstrand North Campus)" w:date="2024-07-15T12:36:00Z">
            <w:rPr>
              <w:rFonts w:ascii="Arial" w:hAnsi="Arial" w:cs="Arial"/>
              <w:lang w:val="en-US"/>
            </w:rPr>
          </w:rPrChange>
        </w:rPr>
        <w:t>Inefficient communication channels between primary care physicians and specialists, leading to delays in referrals and diagnostic follow-ups.</w:t>
      </w:r>
    </w:p>
    <w:p w14:paraId="7CBA6C46" w14:textId="0C211387" w:rsidR="00E55100" w:rsidRPr="00E55100" w:rsidRDefault="009E633F" w:rsidP="00E55100">
      <w:pPr>
        <w:rPr>
          <w:rFonts w:ascii="Arial" w:hAnsi="Arial" w:cs="Arial"/>
          <w:lang w:val="en-US"/>
        </w:rPr>
      </w:pPr>
      <w:ins w:id="148" w:author="Gerber, Karin (Ms) (Summerstrand North Campus)" w:date="2024-07-15T12:39:00Z">
        <w:r>
          <w:rPr>
            <w:rFonts w:ascii="Arial" w:hAnsi="Arial" w:cs="Arial"/>
            <w:b/>
            <w:bCs/>
            <w:u w:val="single"/>
            <w:lang w:val="en-US"/>
          </w:rPr>
          <w:t xml:space="preserve">4.3 </w:t>
        </w:r>
      </w:ins>
      <w:r w:rsidR="00E55100" w:rsidRPr="00E55100">
        <w:rPr>
          <w:rFonts w:ascii="Arial" w:hAnsi="Arial" w:cs="Arial"/>
          <w:b/>
          <w:bCs/>
          <w:u w:val="single"/>
          <w:lang w:val="en-US"/>
        </w:rPr>
        <w:t>Develop Solutions</w:t>
      </w:r>
      <w:r w:rsidR="00E55100" w:rsidRPr="00E55100">
        <w:rPr>
          <w:rFonts w:ascii="Arial" w:hAnsi="Arial" w:cs="Arial"/>
          <w:lang w:val="en-US"/>
        </w:rPr>
        <w:t xml:space="preserve">:  To address the root causes, such as implementing screening programs, improving access to healthcare services, or enhancing patient education and awareness. </w:t>
      </w:r>
      <w:commentRangeStart w:id="149"/>
      <w:r w:rsidR="00E55100" w:rsidRPr="009E633F">
        <w:rPr>
          <w:rFonts w:ascii="Arial" w:hAnsi="Arial" w:cs="Arial"/>
          <w:highlight w:val="cyan"/>
          <w:lang w:val="en-US"/>
          <w:rPrChange w:id="150" w:author="Gerber, Karin (Ms) (Summerstrand North Campus)" w:date="2024-07-15T12:38:00Z">
            <w:rPr>
              <w:rFonts w:ascii="Arial" w:hAnsi="Arial" w:cs="Arial"/>
              <w:lang w:val="en-US"/>
            </w:rPr>
          </w:rPrChange>
        </w:rPr>
        <w:t xml:space="preserve">Our main purpose is to introduce </w:t>
      </w:r>
      <w:ins w:id="151" w:author="Gerber, Karin (Ms) (Summerstrand North Campus)" w:date="2024-07-15T12:38:00Z">
        <w:r>
          <w:rPr>
            <w:rFonts w:ascii="Arial" w:hAnsi="Arial" w:cs="Arial"/>
            <w:highlight w:val="cyan"/>
            <w:lang w:val="en-US"/>
          </w:rPr>
          <w:t xml:space="preserve">an </w:t>
        </w:r>
      </w:ins>
      <w:r w:rsidR="00E55100" w:rsidRPr="009E633F">
        <w:rPr>
          <w:rFonts w:ascii="Arial" w:hAnsi="Arial" w:cs="Arial"/>
          <w:highlight w:val="cyan"/>
          <w:lang w:val="en-US"/>
          <w:rPrChange w:id="152" w:author="Gerber, Karin (Ms) (Summerstrand North Campus)" w:date="2024-07-15T12:38:00Z">
            <w:rPr>
              <w:rFonts w:ascii="Arial" w:hAnsi="Arial" w:cs="Arial"/>
              <w:lang w:val="en-US"/>
            </w:rPr>
          </w:rPrChange>
        </w:rPr>
        <w:t>alert system to explain everything about cancer.</w:t>
      </w:r>
      <w:commentRangeEnd w:id="149"/>
      <w:r>
        <w:rPr>
          <w:rStyle w:val="CommentReference"/>
        </w:rPr>
        <w:commentReference w:id="149"/>
      </w:r>
    </w:p>
    <w:p w14:paraId="16D8C686" w14:textId="0EE4B8BF" w:rsidR="00E55100" w:rsidRPr="00E55100" w:rsidRDefault="009E633F" w:rsidP="00E55100">
      <w:pPr>
        <w:rPr>
          <w:rFonts w:ascii="Arial" w:hAnsi="Arial" w:cs="Arial"/>
          <w:lang w:val="en-US"/>
        </w:rPr>
      </w:pPr>
      <w:ins w:id="153" w:author="Gerber, Karin (Ms) (Summerstrand North Campus)" w:date="2024-07-15T12:39:00Z">
        <w:r>
          <w:rPr>
            <w:rFonts w:ascii="Arial" w:hAnsi="Arial" w:cs="Arial"/>
            <w:b/>
            <w:bCs/>
            <w:u w:val="single"/>
            <w:lang w:val="en-US"/>
          </w:rPr>
          <w:t xml:space="preserve">4.4 </w:t>
        </w:r>
      </w:ins>
      <w:r w:rsidR="00E55100" w:rsidRPr="00E55100">
        <w:rPr>
          <w:rFonts w:ascii="Arial" w:hAnsi="Arial" w:cs="Arial"/>
          <w:b/>
          <w:bCs/>
          <w:u w:val="single"/>
          <w:lang w:val="en-US"/>
        </w:rPr>
        <w:t>Implement Solutions</w:t>
      </w:r>
      <w:r w:rsidR="00E55100" w:rsidRPr="00E55100">
        <w:rPr>
          <w:rFonts w:ascii="Arial" w:hAnsi="Arial" w:cs="Arial"/>
          <w:lang w:val="en-US"/>
        </w:rPr>
        <w:t>: Implement the proposed solutions and monitor their effectiveness.</w:t>
      </w:r>
    </w:p>
    <w:p w14:paraId="1544B75B" w14:textId="33DD607E" w:rsidR="00E55100" w:rsidRPr="00E55100" w:rsidRDefault="009E633F" w:rsidP="00E55100">
      <w:pPr>
        <w:rPr>
          <w:rFonts w:ascii="Arial" w:hAnsi="Arial" w:cs="Arial"/>
          <w:lang w:val="en-US"/>
        </w:rPr>
      </w:pPr>
      <w:ins w:id="154" w:author="Gerber, Karin (Ms) (Summerstrand North Campus)" w:date="2024-07-15T12:39:00Z">
        <w:r>
          <w:rPr>
            <w:rFonts w:ascii="Arial" w:hAnsi="Arial" w:cs="Arial"/>
            <w:b/>
            <w:bCs/>
            <w:u w:val="single"/>
            <w:lang w:val="en-US"/>
          </w:rPr>
          <w:t xml:space="preserve">4.5 </w:t>
        </w:r>
      </w:ins>
      <w:r w:rsidR="00E55100" w:rsidRPr="00E55100">
        <w:rPr>
          <w:rFonts w:ascii="Arial" w:hAnsi="Arial" w:cs="Arial"/>
          <w:b/>
          <w:bCs/>
          <w:u w:val="single"/>
          <w:lang w:val="en-US"/>
        </w:rPr>
        <w:t>Evaluate Outcomes:</w:t>
      </w:r>
      <w:r w:rsidR="00E55100" w:rsidRPr="00E55100">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EndPr/>
        <w:sdtContent>
          <w:r w:rsidR="00E55100" w:rsidRPr="00E55100">
            <w:rPr>
              <w:rFonts w:ascii="Arial" w:hAnsi="Arial" w:cs="Arial"/>
              <w:lang w:val="en-US"/>
            </w:rPr>
            <w:fldChar w:fldCharType="begin"/>
          </w:r>
          <w:r w:rsidR="00E55100" w:rsidRPr="00E55100">
            <w:rPr>
              <w:rFonts w:ascii="Arial" w:hAnsi="Arial" w:cs="Arial"/>
              <w:lang w:val="en-US"/>
            </w:rPr>
            <w:instrText xml:space="preserve"> CITATION Bro \l 1033 </w:instrText>
          </w:r>
          <w:r w:rsidR="00E55100" w:rsidRPr="00E55100">
            <w:rPr>
              <w:rFonts w:ascii="Arial" w:hAnsi="Arial" w:cs="Arial"/>
              <w:lang w:val="en-US"/>
            </w:rPr>
            <w:fldChar w:fldCharType="separate"/>
          </w:r>
          <w:r w:rsidR="00E55100" w:rsidRPr="00E55100">
            <w:rPr>
              <w:rFonts w:ascii="Arial" w:hAnsi="Arial" w:cs="Arial"/>
              <w:lang w:val="en-US"/>
            </w:rPr>
            <w:t xml:space="preserve"> (Brown &amp; Johnson, 2022)</w:t>
          </w:r>
          <w:r w:rsidR="00E55100" w:rsidRPr="00E55100">
            <w:rPr>
              <w:rFonts w:ascii="Arial" w:hAnsi="Arial" w:cs="Arial"/>
            </w:rPr>
            <w:fldChar w:fldCharType="end"/>
          </w:r>
        </w:sdtContent>
      </w:sdt>
    </w:p>
    <w:p w14:paraId="58AB1555" w14:textId="77777777" w:rsidR="00E55100" w:rsidRDefault="00E55100" w:rsidP="00A0188D">
      <w:pPr>
        <w:rPr>
          <w:rFonts w:ascii="Arial" w:hAnsi="Arial" w:cs="Arial"/>
        </w:rPr>
      </w:pPr>
    </w:p>
    <w:p w14:paraId="6689D6CF" w14:textId="3E5B5536" w:rsidR="00E55100" w:rsidRDefault="00E55100" w:rsidP="00A0188D">
      <w:pPr>
        <w:rPr>
          <w:rFonts w:ascii="Arial" w:hAnsi="Arial" w:cs="Arial"/>
        </w:rPr>
      </w:pPr>
    </w:p>
    <w:p w14:paraId="03BC585E" w14:textId="77777777" w:rsidR="009E633F" w:rsidRPr="009E633F" w:rsidRDefault="00A0188D" w:rsidP="009E633F">
      <w:pPr>
        <w:pStyle w:val="Heading1"/>
        <w:numPr>
          <w:ilvl w:val="0"/>
          <w:numId w:val="10"/>
        </w:numPr>
        <w:rPr>
          <w:ins w:id="155" w:author="Gerber, Karin (Ms) (Summerstrand North Campus)" w:date="2024-07-15T12:46:00Z"/>
          <w:rFonts w:ascii="Arial" w:hAnsi="Arial" w:cs="Arial"/>
          <w:sz w:val="24"/>
          <w:szCs w:val="24"/>
          <w:rPrChange w:id="156" w:author="Gerber, Karin (Ms) (Summerstrand North Campus)" w:date="2024-07-15T12:46:00Z">
            <w:rPr>
              <w:ins w:id="157" w:author="Gerber, Karin (Ms) (Summerstrand North Campus)" w:date="2024-07-15T12:46:00Z"/>
              <w:rFonts w:ascii="Arial" w:hAnsi="Arial" w:cs="Arial"/>
            </w:rPr>
          </w:rPrChange>
        </w:rPr>
      </w:pPr>
      <w:bookmarkStart w:id="158" w:name="_Toc166867562"/>
      <w:bookmarkEnd w:id="62"/>
      <w:r w:rsidRPr="008C26B5">
        <w:rPr>
          <w:rFonts w:ascii="Arial" w:hAnsi="Arial" w:cs="Arial"/>
        </w:rPr>
        <w:br w:type="page"/>
      </w:r>
      <w:bookmarkStart w:id="159" w:name="_Toc166758960"/>
      <w:bookmarkStart w:id="160" w:name="_Toc166868086"/>
      <w:ins w:id="161" w:author="Gerber, Karin (Ms) (Summerstrand North Campus)" w:date="2024-07-15T12:46:00Z">
        <w:r w:rsidR="009E633F">
          <w:rPr>
            <w:rFonts w:ascii="Arial" w:hAnsi="Arial" w:cs="Arial"/>
          </w:rPr>
          <w:lastRenderedPageBreak/>
          <w:t>MANAGEMENT STRATEGY</w:t>
        </w:r>
      </w:ins>
    </w:p>
    <w:p w14:paraId="1B6AF144" w14:textId="437305B2" w:rsidR="00A0188D" w:rsidRPr="008C26B5" w:rsidRDefault="00A0188D" w:rsidP="009E633F">
      <w:pPr>
        <w:pStyle w:val="Heading1"/>
        <w:numPr>
          <w:ilvl w:val="1"/>
          <w:numId w:val="10"/>
        </w:numPr>
        <w:rPr>
          <w:rFonts w:ascii="Arial" w:hAnsi="Arial" w:cs="Arial"/>
          <w:sz w:val="24"/>
          <w:szCs w:val="24"/>
        </w:rPr>
        <w:pPrChange w:id="162" w:author="Gerber, Karin (Ms) (Summerstrand North Campus)" w:date="2024-07-15T12:46:00Z">
          <w:pPr>
            <w:pStyle w:val="Heading1"/>
          </w:pPr>
        </w:pPrChange>
      </w:pPr>
      <w:r w:rsidRPr="008C26B5">
        <w:rPr>
          <w:rFonts w:ascii="Arial" w:hAnsi="Arial" w:cs="Arial"/>
        </w:rPr>
        <w:t>THE AIM (GOAL) OF THE PROJECT</w:t>
      </w:r>
      <w:bookmarkEnd w:id="158"/>
      <w:bookmarkEnd w:id="159"/>
      <w:bookmarkEnd w:id="160"/>
    </w:p>
    <w:p w14:paraId="70B68EC6" w14:textId="3ADC0201" w:rsidR="00A0188D" w:rsidRPr="008C26B5" w:rsidRDefault="00A0188D" w:rsidP="00A0188D">
      <w:pPr>
        <w:spacing w:line="360" w:lineRule="auto"/>
        <w:ind w:left="720"/>
        <w:rPr>
          <w:rFonts w:ascii="Arial" w:eastAsia="Times New Roman" w:hAnsi="Arial" w:cs="Arial"/>
        </w:rPr>
      </w:pPr>
      <w:bookmarkStart w:id="163" w:name="_Hlk166754270"/>
      <w:r w:rsidRPr="008C26B5">
        <w:rPr>
          <w:rFonts w:ascii="Arial" w:hAnsi="Arial" w:cs="Arial"/>
        </w:rPr>
        <w:t>In response to the pressing issue of delayed cancer diagnosis and its detrimental impact on patient outcomes, th</w:t>
      </w:r>
      <w:del w:id="164" w:author="Gerber, Karin (Ms) (Summerstrand North Campus)" w:date="2024-07-15T12:40:00Z">
        <w:r w:rsidRPr="008C26B5" w:rsidDel="009E633F">
          <w:rPr>
            <w:rFonts w:ascii="Arial" w:hAnsi="Arial" w:cs="Arial"/>
          </w:rPr>
          <w:delText>e aim of this project i</w:delText>
        </w:r>
      </w:del>
      <w:ins w:id="165" w:author="Gerber, Karin (Ms) (Summerstrand North Campus)" w:date="2024-07-15T12:40:00Z">
        <w:r w:rsidR="009E633F">
          <w:rPr>
            <w:rFonts w:ascii="Arial" w:hAnsi="Arial" w:cs="Arial"/>
          </w:rPr>
          <w:t>is project aim</w:t>
        </w:r>
      </w:ins>
      <w:r w:rsidRPr="008C26B5">
        <w:rPr>
          <w:rFonts w:ascii="Arial" w:hAnsi="Arial" w:cs="Arial"/>
        </w:rPr>
        <w:t xml:space="preserve">s to implement a Clinical Decision Support System (CDSS) </w:t>
      </w:r>
      <w:commentRangeStart w:id="166"/>
      <w:r w:rsidRPr="008C26B5">
        <w:rPr>
          <w:rFonts w:ascii="Arial" w:hAnsi="Arial" w:cs="Arial"/>
        </w:rPr>
        <w:t>within a hospital setting</w:t>
      </w:r>
      <w:commentRangeEnd w:id="166"/>
      <w:r w:rsidR="009E633F">
        <w:rPr>
          <w:rStyle w:val="CommentReference"/>
        </w:rPr>
        <w:commentReference w:id="166"/>
      </w:r>
      <w:r w:rsidRPr="008C26B5">
        <w:rPr>
          <w:rFonts w:ascii="Arial" w:hAnsi="Arial" w:cs="Arial"/>
        </w:rPr>
        <w:t xml:space="preserve">.  Cancer misdiagnosis, which frequently results from human error and inefficiencies in the diagnostic procedure, can seriously jeopardise patient health and well-being </w:t>
      </w:r>
      <w:r w:rsidRPr="008C26B5">
        <w:rPr>
          <w:rFonts w:ascii="Arial" w:eastAsia="Times New Roman" w:hAnsi="Arial" w:cs="Arial"/>
        </w:rPr>
        <w:t>(Hall et al.). By utilizing technology and evidence-based methods, this project seeks to address these challenges to enhance the timeliness and accuracy of cancer detection.</w:t>
      </w:r>
    </w:p>
    <w:p w14:paraId="2690304D" w14:textId="77777777" w:rsidR="00A0188D" w:rsidRPr="008C26B5" w:rsidRDefault="00A0188D" w:rsidP="00A0188D">
      <w:pPr>
        <w:spacing w:line="360" w:lineRule="auto"/>
        <w:ind w:left="720"/>
        <w:rPr>
          <w:rFonts w:ascii="Arial" w:eastAsia="Times New Roman" w:hAnsi="Arial" w:cs="Arial"/>
        </w:rPr>
      </w:pPr>
    </w:p>
    <w:p w14:paraId="0499C2E2" w14:textId="77777777" w:rsidR="00A0188D" w:rsidRPr="008C26B5" w:rsidRDefault="00A0188D" w:rsidP="00A0188D">
      <w:pPr>
        <w:spacing w:line="360" w:lineRule="auto"/>
        <w:ind w:left="720"/>
        <w:rPr>
          <w:rFonts w:ascii="Arial" w:hAnsi="Arial" w:cs="Arial"/>
          <w:sz w:val="28"/>
          <w:szCs w:val="28"/>
          <w:u w:val="single"/>
        </w:rPr>
      </w:pPr>
      <w:r w:rsidRPr="008C26B5">
        <w:rPr>
          <w:rFonts w:ascii="Arial" w:hAnsi="Arial" w:cs="Arial"/>
          <w:sz w:val="28"/>
          <w:szCs w:val="28"/>
          <w:u w:val="single"/>
        </w:rPr>
        <w:t>USING SMART PRINCIPLES</w:t>
      </w:r>
    </w:p>
    <w:p w14:paraId="19D60177" w14:textId="2B6B3111"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 xml:space="preserve">SPECIFIC: </w:t>
      </w:r>
      <w:r w:rsidRPr="008C26B5">
        <w:rPr>
          <w:rFonts w:ascii="Arial" w:hAnsi="Arial" w:cs="Arial"/>
        </w:rPr>
        <w:t xml:space="preserve">The project’s specific objective is to reduce the average time from symptom onset to </w:t>
      </w:r>
      <w:del w:id="167" w:author="Gerber, Karin (Ms) (Summerstrand North Campus)" w:date="2024-07-15T12:44:00Z">
        <w:r w:rsidRPr="008C26B5" w:rsidDel="009E633F">
          <w:rPr>
            <w:rFonts w:ascii="Arial" w:hAnsi="Arial" w:cs="Arial"/>
          </w:rPr>
          <w:delText xml:space="preserve">diagnose </w:delText>
        </w:r>
      </w:del>
      <w:ins w:id="168" w:author="Gerber, Karin (Ms) (Summerstrand North Campus)" w:date="2024-07-15T12:44:00Z">
        <w:r w:rsidR="009E633F" w:rsidRPr="008C26B5">
          <w:rPr>
            <w:rFonts w:ascii="Arial" w:hAnsi="Arial" w:cs="Arial"/>
          </w:rPr>
          <w:t>diagnos</w:t>
        </w:r>
        <w:r w:rsidR="009E633F">
          <w:rPr>
            <w:rFonts w:ascii="Arial" w:hAnsi="Arial" w:cs="Arial"/>
          </w:rPr>
          <w:t>is</w:t>
        </w:r>
        <w:r w:rsidR="009E633F" w:rsidRPr="008C26B5">
          <w:rPr>
            <w:rFonts w:ascii="Arial" w:hAnsi="Arial" w:cs="Arial"/>
          </w:rPr>
          <w:t xml:space="preserve"> </w:t>
        </w:r>
        <w:r w:rsidR="009E633F">
          <w:rPr>
            <w:rFonts w:ascii="Arial" w:hAnsi="Arial" w:cs="Arial"/>
          </w:rPr>
          <w:t xml:space="preserve">of </w:t>
        </w:r>
      </w:ins>
      <w:r w:rsidRPr="008C26B5">
        <w:rPr>
          <w:rFonts w:ascii="Arial" w:hAnsi="Arial" w:cs="Arial"/>
        </w:rPr>
        <w:t xml:space="preserve">cancer by 20% within the next 12 months, beginning in </w:t>
      </w:r>
      <w:commentRangeStart w:id="169"/>
      <w:r w:rsidRPr="008C26B5">
        <w:rPr>
          <w:rFonts w:ascii="Arial" w:hAnsi="Arial" w:cs="Arial"/>
        </w:rPr>
        <w:t>July 2025.</w:t>
      </w:r>
      <w:commentRangeEnd w:id="169"/>
      <w:r w:rsidR="009E633F">
        <w:rPr>
          <w:rStyle w:val="CommentReference"/>
        </w:rPr>
        <w:commentReference w:id="169"/>
      </w:r>
    </w:p>
    <w:p w14:paraId="4202EFE6" w14:textId="0740E0AC"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MEASURABLE:</w:t>
      </w:r>
      <w:r w:rsidRPr="008C26B5">
        <w:rPr>
          <w:rFonts w:ascii="Arial" w:hAnsi="Arial" w:cs="Arial"/>
        </w:rPr>
        <w:t xml:space="preserve"> The project’s success will be measured by tracking the average time </w:t>
      </w:r>
      <w:del w:id="170" w:author="Gerber, Karin (Ms) (Summerstrand North Campus)" w:date="2024-07-15T12:44:00Z">
        <w:r w:rsidRPr="008C26B5" w:rsidDel="009E633F">
          <w:rPr>
            <w:rFonts w:ascii="Arial" w:hAnsi="Arial" w:cs="Arial"/>
          </w:rPr>
          <w:delText xml:space="preserve">taking </w:delText>
        </w:r>
      </w:del>
      <w:ins w:id="171" w:author="Gerber, Karin (Ms) (Summerstrand North Campus)" w:date="2024-07-15T12:44:00Z">
        <w:r w:rsidR="009E633F" w:rsidRPr="008C26B5">
          <w:rPr>
            <w:rFonts w:ascii="Arial" w:hAnsi="Arial" w:cs="Arial"/>
          </w:rPr>
          <w:t>tak</w:t>
        </w:r>
        <w:r w:rsidR="009E633F">
          <w:rPr>
            <w:rFonts w:ascii="Arial" w:hAnsi="Arial" w:cs="Arial"/>
          </w:rPr>
          <w:t>en</w:t>
        </w:r>
        <w:r w:rsidR="009E633F" w:rsidRPr="008C26B5">
          <w:rPr>
            <w:rFonts w:ascii="Arial" w:hAnsi="Arial" w:cs="Arial"/>
          </w:rPr>
          <w:t xml:space="preserve"> </w:t>
        </w:r>
      </w:ins>
      <w:r w:rsidRPr="008C26B5">
        <w:rPr>
          <w:rFonts w:ascii="Arial" w:hAnsi="Arial" w:cs="Arial"/>
        </w:rPr>
        <w:t>between the onset of symptoms and diagnosis, both before and after the CDSS was implemented. Through data analysis, the 20% reduction target will be monitored monthly</w:t>
      </w:r>
      <w:del w:id="172" w:author="Gerber, Karin (Ms) (Summerstrand North Campus)" w:date="2024-07-15T12:44:00Z">
        <w:r w:rsidRPr="008C26B5" w:rsidDel="009E633F">
          <w:rPr>
            <w:rFonts w:ascii="Arial" w:hAnsi="Arial" w:cs="Arial"/>
          </w:rPr>
          <w:delText xml:space="preserve"> through data analysis</w:delText>
        </w:r>
      </w:del>
      <w:r w:rsidRPr="008C26B5">
        <w:rPr>
          <w:rFonts w:ascii="Arial" w:hAnsi="Arial" w:cs="Arial"/>
        </w:rPr>
        <w:t>.</w:t>
      </w:r>
    </w:p>
    <w:p w14:paraId="05BA10D7" w14:textId="03397B79"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ACHIEVABLE:</w:t>
      </w:r>
      <w:r w:rsidRPr="008C26B5">
        <w:rPr>
          <w:rFonts w:ascii="Arial" w:hAnsi="Arial" w:cs="Arial"/>
        </w:rPr>
        <w:t xml:space="preserve"> The objective can be achieved through the implementation of a CDSS, specifically designed for cancer patients, which will streamline the diagnostic procedure, provide healthcare professionals </w:t>
      </w:r>
      <w:ins w:id="173" w:author="Gerber, Karin (Ms) (Summerstrand North Campus)" w:date="2024-07-15T12:45:00Z">
        <w:r w:rsidR="009E633F">
          <w:rPr>
            <w:rFonts w:ascii="Arial" w:hAnsi="Arial" w:cs="Arial"/>
          </w:rPr>
          <w:t xml:space="preserve">with </w:t>
        </w:r>
      </w:ins>
      <w:r w:rsidRPr="008C26B5">
        <w:rPr>
          <w:rFonts w:ascii="Arial" w:hAnsi="Arial" w:cs="Arial"/>
        </w:rPr>
        <w:t>evidence-based decision support, and facilitate timely referrals and intervals.</w:t>
      </w:r>
    </w:p>
    <w:p w14:paraId="4E24CA1E" w14:textId="66D0058A"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REALISTIC:</w:t>
      </w:r>
      <w:r w:rsidRPr="008C26B5">
        <w:rPr>
          <w:rFonts w:ascii="Arial" w:hAnsi="Arial" w:cs="Arial"/>
        </w:rPr>
        <w:t xml:space="preserve"> Given the potential benefits of CDSS in improving diagnostic efficiency and patient outcomes, achieving a 20% reduction in the average time to diagnosis is </w:t>
      </w:r>
      <w:ins w:id="174" w:author="Gerber, Karin (Ms) (Summerstrand North Campus)" w:date="2024-07-15T12:45:00Z">
        <w:r w:rsidR="009E633F">
          <w:rPr>
            <w:rFonts w:ascii="Arial" w:hAnsi="Arial" w:cs="Arial"/>
          </w:rPr>
          <w:t xml:space="preserve">a </w:t>
        </w:r>
      </w:ins>
      <w:r w:rsidRPr="008C26B5">
        <w:rPr>
          <w:rFonts w:ascii="Arial" w:hAnsi="Arial" w:cs="Arial"/>
        </w:rPr>
        <w:t>reasonable and feasible project target.</w:t>
      </w:r>
    </w:p>
    <w:p w14:paraId="746ABBB5" w14:textId="2BD41AB6"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TIMELY:</w:t>
      </w:r>
      <w:r w:rsidRPr="008C26B5">
        <w:rPr>
          <w:rFonts w:ascii="Arial" w:hAnsi="Arial" w:cs="Arial"/>
        </w:rPr>
        <w:t xml:space="preserve"> The project timeline spans 12 months, beginning </w:t>
      </w:r>
      <w:del w:id="175" w:author="Gerber, Karin (Ms) (Summerstrand North Campus)" w:date="2024-07-15T12:45:00Z">
        <w:r w:rsidRPr="008C26B5" w:rsidDel="009E633F">
          <w:rPr>
            <w:rFonts w:ascii="Arial" w:hAnsi="Arial" w:cs="Arial"/>
          </w:rPr>
          <w:delText xml:space="preserve">on </w:delText>
        </w:r>
      </w:del>
      <w:ins w:id="176" w:author="Gerber, Karin (Ms) (Summerstrand North Campus)" w:date="2024-07-15T12:45:00Z">
        <w:r w:rsidR="009E633F">
          <w:rPr>
            <w:rFonts w:ascii="Arial" w:hAnsi="Arial" w:cs="Arial"/>
          </w:rPr>
          <w:t>i</w:t>
        </w:r>
        <w:r w:rsidR="009E633F" w:rsidRPr="008C26B5">
          <w:rPr>
            <w:rFonts w:ascii="Arial" w:hAnsi="Arial" w:cs="Arial"/>
          </w:rPr>
          <w:t xml:space="preserve">n </w:t>
        </w:r>
      </w:ins>
      <w:r w:rsidRPr="008C26B5">
        <w:rPr>
          <w:rFonts w:ascii="Arial" w:hAnsi="Arial" w:cs="Arial"/>
        </w:rPr>
        <w:t xml:space="preserve">July 2025, </w:t>
      </w:r>
      <w:del w:id="177" w:author="Gerber, Karin (Ms) (Summerstrand North Campus)" w:date="2024-07-15T12:45:00Z">
        <w:r w:rsidRPr="008C26B5" w:rsidDel="009E633F">
          <w:rPr>
            <w:rFonts w:ascii="Arial" w:hAnsi="Arial" w:cs="Arial"/>
          </w:rPr>
          <w:delText xml:space="preserve">provides </w:delText>
        </w:r>
      </w:del>
      <w:ins w:id="178" w:author="Gerber, Karin (Ms) (Summerstrand North Campus)" w:date="2024-07-15T12:45:00Z">
        <w:r w:rsidR="009E633F" w:rsidRPr="008C26B5">
          <w:rPr>
            <w:rFonts w:ascii="Arial" w:hAnsi="Arial" w:cs="Arial"/>
          </w:rPr>
          <w:t>provid</w:t>
        </w:r>
        <w:r w:rsidR="009E633F">
          <w:rPr>
            <w:rFonts w:ascii="Arial" w:hAnsi="Arial" w:cs="Arial"/>
          </w:rPr>
          <w:t>ing</w:t>
        </w:r>
        <w:r w:rsidR="009E633F" w:rsidRPr="008C26B5">
          <w:rPr>
            <w:rFonts w:ascii="Arial" w:hAnsi="Arial" w:cs="Arial"/>
          </w:rPr>
          <w:t xml:space="preserve"> </w:t>
        </w:r>
      </w:ins>
      <w:r w:rsidRPr="008C26B5">
        <w:rPr>
          <w:rFonts w:ascii="Arial" w:hAnsi="Arial" w:cs="Arial"/>
        </w:rPr>
        <w:t xml:space="preserve">ample time for the implementation and evaluation of the </w:t>
      </w:r>
      <w:r w:rsidRPr="008C26B5">
        <w:rPr>
          <w:rFonts w:ascii="Arial" w:hAnsi="Arial" w:cs="Arial"/>
        </w:rPr>
        <w:lastRenderedPageBreak/>
        <w:t>CDSS. Ongoing evaluations and adjustments will ensure timely achievement of the goal.</w:t>
      </w:r>
      <w:bookmarkEnd w:id="163"/>
    </w:p>
    <w:p w14:paraId="329BD2F0" w14:textId="77777777" w:rsidR="00A0188D" w:rsidRPr="008C26B5" w:rsidRDefault="00A0188D" w:rsidP="00A0188D">
      <w:pPr>
        <w:pStyle w:val="ListParagraph"/>
        <w:spacing w:after="200" w:line="360" w:lineRule="auto"/>
        <w:ind w:left="1440"/>
        <w:rPr>
          <w:rFonts w:ascii="Arial" w:hAnsi="Arial" w:cs="Arial"/>
        </w:rPr>
      </w:pPr>
    </w:p>
    <w:p w14:paraId="271514EC" w14:textId="3E59E158" w:rsidR="00A0188D" w:rsidRPr="008C26B5" w:rsidRDefault="009E633F" w:rsidP="00A0188D">
      <w:pPr>
        <w:pStyle w:val="Heading1"/>
        <w:spacing w:line="360" w:lineRule="auto"/>
        <w:ind w:left="720"/>
        <w:rPr>
          <w:rFonts w:ascii="Arial" w:hAnsi="Arial" w:cs="Arial"/>
        </w:rPr>
      </w:pPr>
      <w:bookmarkStart w:id="179" w:name="_Toc166758961"/>
      <w:bookmarkStart w:id="180" w:name="_Toc166867563"/>
      <w:bookmarkStart w:id="181" w:name="_Toc166868087"/>
      <w:ins w:id="182" w:author="Gerber, Karin (Ms) (Summerstrand North Campus)" w:date="2024-07-15T12:47:00Z">
        <w:r>
          <w:rPr>
            <w:rFonts w:ascii="Arial" w:hAnsi="Arial" w:cs="Arial"/>
          </w:rPr>
          <w:t xml:space="preserve">5.2 </w:t>
        </w:r>
      </w:ins>
      <w:r w:rsidR="00A0188D" w:rsidRPr="008C26B5">
        <w:rPr>
          <w:rFonts w:ascii="Arial" w:hAnsi="Arial" w:cs="Arial"/>
        </w:rPr>
        <w:t>Possible solutions and options</w:t>
      </w:r>
      <w:bookmarkEnd w:id="179"/>
      <w:bookmarkEnd w:id="180"/>
      <w:bookmarkEnd w:id="181"/>
    </w:p>
    <w:p w14:paraId="6ED07BCC" w14:textId="77777777" w:rsidR="00A0188D" w:rsidRPr="008C26B5" w:rsidRDefault="00A0188D" w:rsidP="00A0188D">
      <w:pPr>
        <w:spacing w:line="360" w:lineRule="auto"/>
        <w:ind w:left="720"/>
        <w:rPr>
          <w:rFonts w:ascii="Arial" w:hAnsi="Arial" w:cs="Arial"/>
          <w:sz w:val="28"/>
          <w:szCs w:val="28"/>
          <w:u w:val="single"/>
        </w:rPr>
      </w:pPr>
      <w:commentRangeStart w:id="183"/>
      <w:r w:rsidRPr="008C26B5">
        <w:rPr>
          <w:rFonts w:ascii="Arial" w:hAnsi="Arial" w:cs="Arial"/>
          <w:sz w:val="28"/>
          <w:szCs w:val="28"/>
          <w:u w:val="single"/>
        </w:rPr>
        <w:t>The current problem in the field of Oncology</w:t>
      </w:r>
    </w:p>
    <w:p w14:paraId="4F2A27B0" w14:textId="1AED9662" w:rsidR="00A0188D" w:rsidRPr="008C26B5" w:rsidRDefault="00A0188D" w:rsidP="00A0188D">
      <w:pPr>
        <w:spacing w:line="360" w:lineRule="auto"/>
        <w:ind w:left="720"/>
        <w:rPr>
          <w:rFonts w:ascii="Arial" w:hAnsi="Arial" w:cs="Arial"/>
        </w:rPr>
      </w:pPr>
      <w:r w:rsidRPr="008C26B5">
        <w:rPr>
          <w:rFonts w:ascii="Arial" w:hAnsi="Arial" w:cs="Arial"/>
        </w:rPr>
        <w:t>Currently</w:t>
      </w:r>
      <w:ins w:id="184" w:author="Gerber, Karin (Ms) (Summerstrand North Campus)" w:date="2024-07-15T12:47:00Z">
        <w:r w:rsidR="009E633F">
          <w:rPr>
            <w:rFonts w:ascii="Arial" w:hAnsi="Arial" w:cs="Arial"/>
          </w:rPr>
          <w:t>,</w:t>
        </w:r>
      </w:ins>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del w:id="185" w:author="Gerber, Karin (Ms) (Summerstrand North Campus)" w:date="2024-07-15T12:47:00Z">
        <w:r w:rsidRPr="008C26B5" w:rsidDel="009E633F">
          <w:rPr>
            <w:rFonts w:ascii="Arial" w:hAnsi="Arial" w:cs="Arial"/>
          </w:rPr>
          <w:delText xml:space="preserve">for </w:delText>
        </w:r>
      </w:del>
      <w:ins w:id="186" w:author="Gerber, Karin (Ms) (Summerstrand North Campus)" w:date="2024-07-15T12:47:00Z">
        <w:r w:rsidR="009E633F">
          <w:rPr>
            <w:rFonts w:ascii="Arial" w:hAnsi="Arial" w:cs="Arial"/>
          </w:rPr>
          <w:t>with</w:t>
        </w:r>
        <w:r w:rsidR="009E633F" w:rsidRPr="008C26B5">
          <w:rPr>
            <w:rFonts w:ascii="Arial" w:hAnsi="Arial" w:cs="Arial"/>
          </w:rPr>
          <w:t xml:space="preserve"> </w:t>
        </w:r>
      </w:ins>
      <w:r w:rsidRPr="008C26B5">
        <w:rPr>
          <w:rFonts w:ascii="Arial" w:hAnsi="Arial" w:cs="Arial"/>
        </w:rPr>
        <w:t xml:space="preserve">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1F41580B" w14:textId="56313B8C" w:rsidR="00A0188D" w:rsidRPr="008C26B5" w:rsidRDefault="00A0188D" w:rsidP="00A0188D">
      <w:pPr>
        <w:spacing w:line="360" w:lineRule="auto"/>
        <w:ind w:left="720"/>
        <w:rPr>
          <w:rFonts w:ascii="Arial" w:hAnsi="Arial" w:cs="Arial"/>
        </w:rPr>
      </w:pPr>
      <w:r w:rsidRPr="008C26B5">
        <w:rPr>
          <w:rFonts w:ascii="Arial" w:hAnsi="Arial" w:cs="Arial"/>
        </w:rPr>
        <w:t xml:space="preserve">Since there is a time constraint on diagnosing patients while considering the patient may not </w:t>
      </w:r>
      <w:del w:id="187" w:author="Gerber, Karin (Ms) (Summerstrand North Campus)" w:date="2024-07-15T12:47:00Z">
        <w:r w:rsidRPr="008C26B5" w:rsidDel="009E633F">
          <w:rPr>
            <w:rFonts w:ascii="Arial" w:hAnsi="Arial" w:cs="Arial"/>
          </w:rPr>
          <w:delText>have knowledge on</w:delText>
        </w:r>
      </w:del>
      <w:ins w:id="188" w:author="Gerber, Karin (Ms) (Summerstrand North Campus)" w:date="2024-07-15T12:47:00Z">
        <w:r w:rsidR="009E633F">
          <w:rPr>
            <w:rFonts w:ascii="Arial" w:hAnsi="Arial" w:cs="Arial"/>
          </w:rPr>
          <w:t>know about</w:t>
        </w:r>
      </w:ins>
      <w:r w:rsidRPr="008C26B5">
        <w:rPr>
          <w:rFonts w:ascii="Arial" w:hAnsi="Arial" w:cs="Arial"/>
        </w:rPr>
        <w:t xml:space="preserve"> cancer treatment or the subject at all. The solutions proposed are meant to reduce the time constraint in diagnosing the patient and improve the testing process as we inform the patient about the treatment methods. This will improve upon an already existing system within the Oncology wards by bringing in the CDSS.</w:t>
      </w:r>
    </w:p>
    <w:p w14:paraId="28DB4DF4" w14:textId="554BADFD" w:rsidR="00A0188D" w:rsidRPr="008C26B5" w:rsidRDefault="00A0188D" w:rsidP="00A0188D">
      <w:pPr>
        <w:spacing w:line="360" w:lineRule="auto"/>
        <w:ind w:left="720"/>
        <w:rPr>
          <w:rFonts w:ascii="Arial" w:hAnsi="Arial" w:cs="Arial"/>
        </w:rPr>
      </w:pPr>
      <w:r w:rsidRPr="008C26B5">
        <w:rPr>
          <w:rFonts w:ascii="Arial" w:hAnsi="Arial" w:cs="Arial"/>
        </w:rPr>
        <w:t>By keeping medical practitioners especially nurses</w:t>
      </w:r>
      <w:del w:id="189" w:author="Gerber, Karin (Ms) (Summerstrand North Campus)" w:date="2024-07-15T12:47:00Z">
        <w:r w:rsidRPr="008C26B5" w:rsidDel="009E633F">
          <w:rPr>
            <w:rFonts w:ascii="Arial" w:hAnsi="Arial" w:cs="Arial"/>
          </w:rPr>
          <w:delText xml:space="preserve"> to stay</w:delText>
        </w:r>
      </w:del>
      <w:ins w:id="190" w:author="Gerber, Karin (Ms) (Summerstrand North Campus)" w:date="2024-07-15T12:47:00Z">
        <w:r w:rsidR="009E633F">
          <w:rPr>
            <w:rFonts w:ascii="Arial" w:hAnsi="Arial" w:cs="Arial"/>
          </w:rPr>
          <w:t>,</w:t>
        </w:r>
      </w:ins>
      <w:r w:rsidRPr="008C26B5">
        <w:rPr>
          <w:rFonts w:ascii="Arial" w:hAnsi="Arial" w:cs="Arial"/>
        </w:rPr>
        <w:t xml:space="preserve"> informed on current developments in cancer research, a CDSS will help bring a better understanding </w:t>
      </w:r>
      <w:del w:id="191" w:author="Gerber, Karin (Ms) (Summerstrand North Campus)" w:date="2024-07-15T12:47:00Z">
        <w:r w:rsidRPr="008C26B5" w:rsidDel="009E633F">
          <w:rPr>
            <w:rFonts w:ascii="Arial" w:hAnsi="Arial" w:cs="Arial"/>
          </w:rPr>
          <w:delText xml:space="preserve">to </w:delText>
        </w:r>
      </w:del>
      <w:ins w:id="192" w:author="Gerber, Karin (Ms) (Summerstrand North Campus)" w:date="2024-07-15T12:47:00Z">
        <w:r w:rsidR="009E633F">
          <w:rPr>
            <w:rFonts w:ascii="Arial" w:hAnsi="Arial" w:cs="Arial"/>
          </w:rPr>
          <w:t>of</w:t>
        </w:r>
        <w:r w:rsidR="009E633F" w:rsidRPr="008C26B5">
          <w:rPr>
            <w:rFonts w:ascii="Arial" w:hAnsi="Arial" w:cs="Arial"/>
          </w:rPr>
          <w:t xml:space="preserve"> </w:t>
        </w:r>
      </w:ins>
      <w:r w:rsidRPr="008C26B5">
        <w:rPr>
          <w:rFonts w:ascii="Arial" w:hAnsi="Arial" w:cs="Arial"/>
        </w:rPr>
        <w:t xml:space="preserve">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w:t>
      </w:r>
      <w:del w:id="193" w:author="Gerber, Karin (Ms) (Summerstrand North Campus)" w:date="2024-07-15T12:47:00Z">
        <w:r w:rsidRPr="008C26B5" w:rsidDel="009E633F">
          <w:rPr>
            <w:rFonts w:ascii="Arial" w:hAnsi="Arial" w:cs="Arial"/>
          </w:rPr>
          <w:delText xml:space="preserve">for </w:delText>
        </w:r>
      </w:del>
      <w:ins w:id="194" w:author="Gerber, Karin (Ms) (Summerstrand North Campus)" w:date="2024-07-15T12:47:00Z">
        <w:r w:rsidR="009E633F">
          <w:rPr>
            <w:rFonts w:ascii="Arial" w:hAnsi="Arial" w:cs="Arial"/>
          </w:rPr>
          <w:t>of</w:t>
        </w:r>
        <w:r w:rsidR="009E633F" w:rsidRPr="008C26B5">
          <w:rPr>
            <w:rFonts w:ascii="Arial" w:hAnsi="Arial" w:cs="Arial"/>
          </w:rPr>
          <w:t xml:space="preserve"> </w:t>
        </w:r>
      </w:ins>
      <w:r w:rsidRPr="008C26B5">
        <w:rPr>
          <w:rFonts w:ascii="Arial" w:hAnsi="Arial" w:cs="Arial"/>
        </w:rPr>
        <w:t xml:space="preserve">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commentRangeEnd w:id="183"/>
      <w:r w:rsidR="009E633F">
        <w:rPr>
          <w:rStyle w:val="CommentReference"/>
        </w:rPr>
        <w:commentReference w:id="183"/>
      </w:r>
    </w:p>
    <w:p w14:paraId="004A46B6" w14:textId="051C47D9" w:rsidR="00A0188D" w:rsidRPr="008C26B5" w:rsidRDefault="009E633F" w:rsidP="00A0188D">
      <w:pPr>
        <w:spacing w:line="360" w:lineRule="auto"/>
        <w:ind w:left="720"/>
        <w:rPr>
          <w:rFonts w:ascii="Arial" w:hAnsi="Arial" w:cs="Arial"/>
        </w:rPr>
      </w:pPr>
      <w:ins w:id="195" w:author="Gerber, Karin (Ms) (Summerstrand North Campus)" w:date="2024-07-15T12:53:00Z">
        <w:r>
          <w:rPr>
            <w:rFonts w:ascii="Arial" w:hAnsi="Arial" w:cs="Arial"/>
          </w:rPr>
          <w:t>5.2 Decision-making criteria?</w:t>
        </w:r>
      </w:ins>
    </w:p>
    <w:p w14:paraId="3C876904" w14:textId="4BDA638D" w:rsidR="00A0188D" w:rsidRPr="008C26B5" w:rsidRDefault="009E633F" w:rsidP="00A0188D">
      <w:pPr>
        <w:spacing w:line="360" w:lineRule="auto"/>
        <w:ind w:left="720"/>
        <w:rPr>
          <w:rFonts w:ascii="Arial" w:hAnsi="Arial" w:cs="Arial"/>
          <w:sz w:val="28"/>
          <w:szCs w:val="28"/>
          <w:u w:val="single"/>
        </w:rPr>
      </w:pPr>
      <w:ins w:id="196" w:author="Gerber, Karin (Ms) (Summerstrand North Campus)" w:date="2024-07-15T12:53:00Z">
        <w:r>
          <w:rPr>
            <w:rFonts w:ascii="Arial" w:hAnsi="Arial" w:cs="Arial"/>
            <w:sz w:val="28"/>
            <w:szCs w:val="28"/>
            <w:u w:val="single"/>
          </w:rPr>
          <w:t xml:space="preserve">5.3 </w:t>
        </w:r>
      </w:ins>
      <w:r w:rsidR="00A0188D" w:rsidRPr="008C26B5">
        <w:rPr>
          <w:rFonts w:ascii="Arial" w:hAnsi="Arial" w:cs="Arial"/>
          <w:sz w:val="28"/>
          <w:szCs w:val="28"/>
          <w:u w:val="single"/>
        </w:rPr>
        <w:t xml:space="preserve">Example </w:t>
      </w:r>
      <w:r w:rsidR="00A0188D" w:rsidRPr="009E633F">
        <w:rPr>
          <w:rFonts w:ascii="Arial" w:hAnsi="Arial" w:cs="Arial"/>
          <w:sz w:val="28"/>
          <w:szCs w:val="28"/>
          <w:highlight w:val="cyan"/>
          <w:u w:val="single"/>
          <w:rPrChange w:id="197" w:author="Gerber, Karin (Ms) (Summerstrand North Campus)" w:date="2024-07-15T12:53:00Z">
            <w:rPr>
              <w:rFonts w:ascii="Arial" w:hAnsi="Arial" w:cs="Arial"/>
              <w:sz w:val="28"/>
              <w:szCs w:val="28"/>
              <w:u w:val="single"/>
            </w:rPr>
          </w:rPrChange>
        </w:rPr>
        <w:t>solutions to the problem</w:t>
      </w:r>
      <w:r w:rsidR="00A0188D" w:rsidRPr="008C26B5">
        <w:rPr>
          <w:rFonts w:ascii="Arial" w:hAnsi="Arial" w:cs="Arial"/>
          <w:sz w:val="28"/>
          <w:szCs w:val="28"/>
          <w:u w:val="single"/>
        </w:rPr>
        <w:t xml:space="preserve"> of late or misdiagnoses of cancer in patients: (These will all make use of the CDSS system)</w:t>
      </w:r>
    </w:p>
    <w:p w14:paraId="31D4A170"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 xml:space="preserve">Having an alert system to notify health practitioners if their patient matches key cancer symptoms. </w:t>
      </w:r>
      <w:commentRangeStart w:id="198"/>
      <w:r w:rsidRPr="009E633F">
        <w:rPr>
          <w:rFonts w:ascii="Arial" w:hAnsi="Arial" w:cs="Arial"/>
          <w:strike/>
          <w:rPrChange w:id="199" w:author="Gerber, Karin (Ms) (Summerstrand North Campus)" w:date="2024-07-15T12:54:00Z">
            <w:rPr>
              <w:rFonts w:ascii="Arial" w:hAnsi="Arial" w:cs="Arial"/>
            </w:rPr>
          </w:rPrChange>
        </w:rPr>
        <w:t xml:space="preserve">This notification could further </w:t>
      </w:r>
      <w:r w:rsidRPr="009E633F">
        <w:rPr>
          <w:rFonts w:ascii="Arial" w:hAnsi="Arial" w:cs="Arial"/>
          <w:strike/>
          <w:rPrChange w:id="200" w:author="Gerber, Karin (Ms) (Summerstrand North Campus)" w:date="2024-07-15T12:54:00Z">
            <w:rPr>
              <w:rFonts w:ascii="Arial" w:hAnsi="Arial" w:cs="Arial"/>
            </w:rPr>
          </w:rPrChange>
        </w:rPr>
        <w:lastRenderedPageBreak/>
        <w:t>recommend a treatment method for the patient</w:t>
      </w:r>
      <w:r w:rsidRPr="008C26B5">
        <w:rPr>
          <w:rFonts w:ascii="Arial" w:hAnsi="Arial" w:cs="Arial"/>
        </w:rPr>
        <w:t xml:space="preserve"> </w:t>
      </w:r>
      <w:commentRangeEnd w:id="198"/>
      <w:r w:rsidR="009E633F">
        <w:rPr>
          <w:rStyle w:val="CommentReference"/>
        </w:rPr>
        <w:commentReference w:id="198"/>
      </w:r>
      <w:r w:rsidRPr="008C26B5">
        <w:rPr>
          <w:rFonts w:ascii="Arial" w:hAnsi="Arial" w:cs="Arial"/>
        </w:rPr>
        <w:t>or prompt a specialist to review the symptoms.</w:t>
      </w:r>
    </w:p>
    <w:p w14:paraId="45420587"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10DADC98" w14:textId="3B8AC7FD"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 xml:space="preserve">Have a prompt that helps make recommendations for initial testing based </w:t>
      </w:r>
      <w:del w:id="201" w:author="Gerber, Karin (Ms) (Summerstrand North Campus)" w:date="2024-07-15T12:55:00Z">
        <w:r w:rsidRPr="008C26B5" w:rsidDel="009E633F">
          <w:rPr>
            <w:rFonts w:ascii="Arial" w:hAnsi="Arial" w:cs="Arial"/>
          </w:rPr>
          <w:delText xml:space="preserve">off </w:delText>
        </w:r>
      </w:del>
      <w:ins w:id="202" w:author="Gerber, Karin (Ms) (Summerstrand North Campus)" w:date="2024-07-15T12:55:00Z">
        <w:r w:rsidR="009E633F" w:rsidRPr="008C26B5">
          <w:rPr>
            <w:rFonts w:ascii="Arial" w:hAnsi="Arial" w:cs="Arial"/>
          </w:rPr>
          <w:t>o</w:t>
        </w:r>
        <w:r w:rsidR="009E633F">
          <w:rPr>
            <w:rFonts w:ascii="Arial" w:hAnsi="Arial" w:cs="Arial"/>
          </w:rPr>
          <w:t>n</w:t>
        </w:r>
        <w:r w:rsidR="009E633F" w:rsidRPr="008C26B5">
          <w:rPr>
            <w:rFonts w:ascii="Arial" w:hAnsi="Arial" w:cs="Arial"/>
          </w:rPr>
          <w:t xml:space="preserve"> </w:t>
        </w:r>
      </w:ins>
      <w:r w:rsidRPr="008C26B5">
        <w:rPr>
          <w:rFonts w:ascii="Arial" w:hAnsi="Arial" w:cs="Arial"/>
        </w:rPr>
        <w:t>the symptoms of the patient, while considering their medical history.</w:t>
      </w:r>
    </w:p>
    <w:p w14:paraId="374D70D0" w14:textId="477F3DAF"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ins w:id="203" w:author="Gerber, Karin (Ms) (Summerstrand North Campus)" w:date="2024-07-15T12:55:00Z">
        <w:r w:rsidR="009E633F">
          <w:rPr>
            <w:rFonts w:ascii="Arial" w:hAnsi="Arial" w:cs="Arial"/>
          </w:rPr>
          <w:t>to care f</w:t>
        </w:r>
      </w:ins>
      <w:del w:id="204" w:author="Gerber, Karin (Ms) (Summerstrand North Campus)" w:date="2024-07-15T12:55:00Z">
        <w:r w:rsidRPr="008C26B5" w:rsidDel="009E633F">
          <w:rPr>
            <w:rFonts w:ascii="Arial" w:hAnsi="Arial" w:cs="Arial"/>
          </w:rPr>
          <w:delText>f</w:delText>
        </w:r>
      </w:del>
      <w:r w:rsidRPr="008C26B5">
        <w:rPr>
          <w:rFonts w:ascii="Arial" w:hAnsi="Arial" w:cs="Arial"/>
        </w:rPr>
        <w:t>or the patient now.</w:t>
      </w:r>
    </w:p>
    <w:p w14:paraId="30ED9AE1"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65B6FE0" w14:textId="77777777" w:rsidR="00A0188D" w:rsidRPr="008C26B5" w:rsidRDefault="00A0188D" w:rsidP="00A0188D">
      <w:pPr>
        <w:pStyle w:val="ListParagraph"/>
        <w:spacing w:line="360" w:lineRule="auto"/>
        <w:ind w:left="1440"/>
        <w:rPr>
          <w:rFonts w:ascii="Arial" w:hAnsi="Arial" w:cs="Arial"/>
        </w:rPr>
      </w:pPr>
    </w:p>
    <w:p w14:paraId="1CDF9874" w14:textId="77777777" w:rsidR="00A0188D" w:rsidRPr="008C26B5" w:rsidRDefault="00A0188D" w:rsidP="00A0188D">
      <w:pPr>
        <w:pStyle w:val="ListParagraph"/>
        <w:ind w:left="1440"/>
        <w:rPr>
          <w:rFonts w:ascii="Arial" w:hAnsi="Arial" w:cs="Arial"/>
        </w:rPr>
        <w:sectPr w:rsidR="00A0188D" w:rsidRPr="008C26B5" w:rsidSect="00E5510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Change w:id="205" w:author="Gerber, Karin (Ms) (Summerstrand North Campus)" w:date="2024-07-15T12:49:00Z">
          <w:tblPr>
            <w:tblStyle w:val="TableGrid"/>
            <w:tblpPr w:leftFromText="180" w:rightFromText="180" w:vertAnchor="text" w:horzAnchor="margin" w:tblpY="-95"/>
            <w:tblW w:w="14029" w:type="dxa"/>
            <w:tblLook w:val="04A0" w:firstRow="1" w:lastRow="0" w:firstColumn="1" w:lastColumn="0" w:noHBand="0" w:noVBand="1"/>
          </w:tblPr>
        </w:tblPrChange>
      </w:tblPr>
      <w:tblGrid>
        <w:gridCol w:w="4248"/>
        <w:gridCol w:w="1843"/>
        <w:gridCol w:w="1842"/>
        <w:gridCol w:w="1843"/>
        <w:gridCol w:w="1985"/>
        <w:gridCol w:w="2268"/>
        <w:tblGridChange w:id="206">
          <w:tblGrid>
            <w:gridCol w:w="4248"/>
            <w:gridCol w:w="1843"/>
            <w:gridCol w:w="1842"/>
            <w:gridCol w:w="1843"/>
            <w:gridCol w:w="1985"/>
            <w:gridCol w:w="2268"/>
          </w:tblGrid>
        </w:tblGridChange>
      </w:tblGrid>
      <w:tr w:rsidR="00A0188D" w:rsidRPr="008C26B5" w14:paraId="1458082B" w14:textId="77777777" w:rsidTr="009E633F">
        <w:tc>
          <w:tcPr>
            <w:tcW w:w="14029" w:type="dxa"/>
            <w:gridSpan w:val="6"/>
            <w:shd w:val="clear" w:color="auto" w:fill="C1F0C7" w:themeFill="accent3" w:themeFillTint="33"/>
            <w:tcPrChange w:id="207" w:author="Gerber, Karin (Ms) (Summerstrand North Campus)" w:date="2024-07-15T12:49:00Z">
              <w:tcPr>
                <w:tcW w:w="14029" w:type="dxa"/>
                <w:gridSpan w:val="6"/>
              </w:tcPr>
            </w:tcPrChange>
          </w:tcPr>
          <w:p w14:paraId="48E856D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A0188D" w:rsidRPr="008C26B5" w14:paraId="1C314DED" w14:textId="77777777" w:rsidTr="00387099">
        <w:tc>
          <w:tcPr>
            <w:tcW w:w="4248" w:type="dxa"/>
          </w:tcPr>
          <w:p w14:paraId="103E047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363EB8A1"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1: Notify symptom matches</w:t>
            </w:r>
          </w:p>
        </w:tc>
        <w:tc>
          <w:tcPr>
            <w:tcW w:w="1842" w:type="dxa"/>
          </w:tcPr>
          <w:p w14:paraId="1F3DB914"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1DF1FDC6"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7A14FA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327A62E9"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A0188D" w:rsidRPr="008C26B5" w14:paraId="339FC985" w14:textId="77777777" w:rsidTr="00387099">
        <w:tc>
          <w:tcPr>
            <w:tcW w:w="4248" w:type="dxa"/>
          </w:tcPr>
          <w:p w14:paraId="2A87494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2313DE6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4C47B73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64C696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C73BB7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2EEC204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119A274C" w14:textId="77777777" w:rsidTr="00387099">
        <w:tc>
          <w:tcPr>
            <w:tcW w:w="4248" w:type="dxa"/>
          </w:tcPr>
          <w:p w14:paraId="1402B8D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77A4C4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39CC10E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4B1966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0BE4E75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678C6F6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0241EFDC" w14:textId="77777777" w:rsidTr="00387099">
        <w:tc>
          <w:tcPr>
            <w:tcW w:w="4248" w:type="dxa"/>
          </w:tcPr>
          <w:p w14:paraId="61E24B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4178475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E56CC5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22EB2F9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38D1D2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47A4399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73CCC8CD" w14:textId="77777777" w:rsidTr="00387099">
        <w:tc>
          <w:tcPr>
            <w:tcW w:w="4248" w:type="dxa"/>
          </w:tcPr>
          <w:p w14:paraId="369B7F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0677FEC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4476645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CF38E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76BF24F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1DF8FB4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5D2D599" w14:textId="77777777" w:rsidTr="00387099">
        <w:tc>
          <w:tcPr>
            <w:tcW w:w="4248" w:type="dxa"/>
          </w:tcPr>
          <w:p w14:paraId="124063E6"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4B45391C"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08"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09" w:author="Gerber, Karin (Ms) (Summerstrand North Campus)" w:date="2024-07-15T12:50:00Z">
                  <w:rPr>
                    <w:rFonts w:ascii="Arial" w:eastAsia="Arial Unicode MS" w:hAnsi="Arial" w:cs="Arial"/>
                    <w:sz w:val="18"/>
                    <w:szCs w:val="18"/>
                    <w:lang w:val="en-US"/>
                  </w:rPr>
                </w:rPrChange>
              </w:rPr>
              <w:t>28</w:t>
            </w:r>
          </w:p>
        </w:tc>
        <w:tc>
          <w:tcPr>
            <w:tcW w:w="1842" w:type="dxa"/>
          </w:tcPr>
          <w:p w14:paraId="39ACB6BF"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10"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11" w:author="Gerber, Karin (Ms) (Summerstrand North Campus)" w:date="2024-07-15T12:50:00Z">
                  <w:rPr>
                    <w:rFonts w:ascii="Arial" w:eastAsia="Arial Unicode MS" w:hAnsi="Arial" w:cs="Arial"/>
                    <w:sz w:val="18"/>
                    <w:szCs w:val="18"/>
                    <w:lang w:val="en-US"/>
                  </w:rPr>
                </w:rPrChange>
              </w:rPr>
              <w:t>26</w:t>
            </w:r>
          </w:p>
        </w:tc>
        <w:tc>
          <w:tcPr>
            <w:tcW w:w="1843" w:type="dxa"/>
          </w:tcPr>
          <w:p w14:paraId="31EB937B"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12"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13" w:author="Gerber, Karin (Ms) (Summerstrand North Campus)" w:date="2024-07-15T12:50:00Z">
                  <w:rPr>
                    <w:rFonts w:ascii="Arial" w:eastAsia="Arial Unicode MS" w:hAnsi="Arial" w:cs="Arial"/>
                    <w:sz w:val="18"/>
                    <w:szCs w:val="18"/>
                    <w:lang w:val="en-US"/>
                  </w:rPr>
                </w:rPrChange>
              </w:rPr>
              <w:t>28</w:t>
            </w:r>
          </w:p>
        </w:tc>
        <w:tc>
          <w:tcPr>
            <w:tcW w:w="1985" w:type="dxa"/>
          </w:tcPr>
          <w:p w14:paraId="3585A436"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14"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15" w:author="Gerber, Karin (Ms) (Summerstrand North Campus)" w:date="2024-07-15T12:50:00Z">
                  <w:rPr>
                    <w:rFonts w:ascii="Arial" w:eastAsia="Arial Unicode MS" w:hAnsi="Arial" w:cs="Arial"/>
                    <w:sz w:val="18"/>
                    <w:szCs w:val="18"/>
                    <w:lang w:val="en-US"/>
                  </w:rPr>
                </w:rPrChange>
              </w:rPr>
              <w:t>23</w:t>
            </w:r>
          </w:p>
        </w:tc>
        <w:tc>
          <w:tcPr>
            <w:tcW w:w="2268" w:type="dxa"/>
          </w:tcPr>
          <w:p w14:paraId="62F96CE1"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16"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17" w:author="Gerber, Karin (Ms) (Summerstrand North Campus)" w:date="2024-07-15T12:50:00Z">
                  <w:rPr>
                    <w:rFonts w:ascii="Arial" w:eastAsia="Arial Unicode MS" w:hAnsi="Arial" w:cs="Arial"/>
                    <w:sz w:val="18"/>
                    <w:szCs w:val="18"/>
                    <w:lang w:val="en-US"/>
                  </w:rPr>
                </w:rPrChange>
              </w:rPr>
              <w:t>27</w:t>
            </w:r>
          </w:p>
        </w:tc>
      </w:tr>
      <w:tr w:rsidR="00A0188D" w:rsidRPr="008C26B5" w14:paraId="76F87C60" w14:textId="77777777" w:rsidTr="009E633F">
        <w:tc>
          <w:tcPr>
            <w:tcW w:w="14029" w:type="dxa"/>
            <w:gridSpan w:val="6"/>
            <w:shd w:val="clear" w:color="auto" w:fill="C1F0C7" w:themeFill="accent3" w:themeFillTint="33"/>
            <w:tcPrChange w:id="218" w:author="Gerber, Karin (Ms) (Summerstrand North Campus)" w:date="2024-07-15T12:49:00Z">
              <w:tcPr>
                <w:tcW w:w="14029" w:type="dxa"/>
                <w:gridSpan w:val="6"/>
              </w:tcPr>
            </w:tcPrChange>
          </w:tcPr>
          <w:p w14:paraId="54590A99"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A0188D" w:rsidRPr="008C26B5" w14:paraId="2C03B99C" w14:textId="77777777" w:rsidTr="00387099">
        <w:tc>
          <w:tcPr>
            <w:tcW w:w="4248" w:type="dxa"/>
          </w:tcPr>
          <w:p w14:paraId="35C8653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63DEB51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71D5CDE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248161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12854D9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1EFEB21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A0188D" w:rsidRPr="008C26B5" w14:paraId="2AD974F6" w14:textId="77777777" w:rsidTr="00387099">
        <w:tc>
          <w:tcPr>
            <w:tcW w:w="4248" w:type="dxa"/>
          </w:tcPr>
          <w:p w14:paraId="25F45C8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2A8F86F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5F3A2B6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9F7DD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62AC354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038545F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78775D24" w14:textId="77777777" w:rsidTr="00387099">
        <w:tc>
          <w:tcPr>
            <w:tcW w:w="4248" w:type="dxa"/>
          </w:tcPr>
          <w:p w14:paraId="7368DA9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9752F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0567B8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10CD29C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29C7B0C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CD6689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A0188D" w:rsidRPr="008C26B5" w14:paraId="2D5148C5" w14:textId="77777777" w:rsidTr="00387099">
        <w:tc>
          <w:tcPr>
            <w:tcW w:w="4248" w:type="dxa"/>
          </w:tcPr>
          <w:p w14:paraId="163D2AB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39B581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99010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66D6C32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809FDF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260F9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6E84108C" w14:textId="77777777" w:rsidTr="00387099">
        <w:tc>
          <w:tcPr>
            <w:tcW w:w="4248" w:type="dxa"/>
          </w:tcPr>
          <w:p w14:paraId="22618529"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123E3656"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19"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20" w:author="Gerber, Karin (Ms) (Summerstrand North Campus)" w:date="2024-07-15T12:50:00Z">
                  <w:rPr>
                    <w:rFonts w:ascii="Arial" w:eastAsia="Arial Unicode MS" w:hAnsi="Arial" w:cs="Arial"/>
                    <w:sz w:val="18"/>
                    <w:szCs w:val="18"/>
                    <w:lang w:val="en-US"/>
                  </w:rPr>
                </w:rPrChange>
              </w:rPr>
              <w:t>29</w:t>
            </w:r>
          </w:p>
        </w:tc>
        <w:tc>
          <w:tcPr>
            <w:tcW w:w="1842" w:type="dxa"/>
          </w:tcPr>
          <w:p w14:paraId="77B73CCF"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21"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22" w:author="Gerber, Karin (Ms) (Summerstrand North Campus)" w:date="2024-07-15T12:50:00Z">
                  <w:rPr>
                    <w:rFonts w:ascii="Arial" w:eastAsia="Arial Unicode MS" w:hAnsi="Arial" w:cs="Arial"/>
                    <w:sz w:val="18"/>
                    <w:szCs w:val="18"/>
                    <w:lang w:val="en-US"/>
                  </w:rPr>
                </w:rPrChange>
              </w:rPr>
              <w:t>25</w:t>
            </w:r>
          </w:p>
        </w:tc>
        <w:tc>
          <w:tcPr>
            <w:tcW w:w="1843" w:type="dxa"/>
          </w:tcPr>
          <w:p w14:paraId="4BA4BA8C"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23"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24" w:author="Gerber, Karin (Ms) (Summerstrand North Campus)" w:date="2024-07-15T12:50:00Z">
                  <w:rPr>
                    <w:rFonts w:ascii="Arial" w:eastAsia="Arial Unicode MS" w:hAnsi="Arial" w:cs="Arial"/>
                    <w:sz w:val="18"/>
                    <w:szCs w:val="18"/>
                    <w:lang w:val="en-US"/>
                  </w:rPr>
                </w:rPrChange>
              </w:rPr>
              <w:t>24</w:t>
            </w:r>
          </w:p>
        </w:tc>
        <w:tc>
          <w:tcPr>
            <w:tcW w:w="1985" w:type="dxa"/>
          </w:tcPr>
          <w:p w14:paraId="099575B0"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25"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26" w:author="Gerber, Karin (Ms) (Summerstrand North Campus)" w:date="2024-07-15T12:50:00Z">
                  <w:rPr>
                    <w:rFonts w:ascii="Arial" w:eastAsia="Arial Unicode MS" w:hAnsi="Arial" w:cs="Arial"/>
                    <w:sz w:val="18"/>
                    <w:szCs w:val="18"/>
                    <w:lang w:val="en-US"/>
                  </w:rPr>
                </w:rPrChange>
              </w:rPr>
              <w:t>23</w:t>
            </w:r>
          </w:p>
        </w:tc>
        <w:tc>
          <w:tcPr>
            <w:tcW w:w="2268" w:type="dxa"/>
          </w:tcPr>
          <w:p w14:paraId="45D098D5"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27"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28" w:author="Gerber, Karin (Ms) (Summerstrand North Campus)" w:date="2024-07-15T12:50:00Z">
                  <w:rPr>
                    <w:rFonts w:ascii="Arial" w:eastAsia="Arial Unicode MS" w:hAnsi="Arial" w:cs="Arial"/>
                    <w:sz w:val="18"/>
                    <w:szCs w:val="18"/>
                    <w:lang w:val="en-US"/>
                  </w:rPr>
                </w:rPrChange>
              </w:rPr>
              <w:t>29</w:t>
            </w:r>
          </w:p>
        </w:tc>
      </w:tr>
      <w:tr w:rsidR="00A0188D" w:rsidRPr="008C26B5" w14:paraId="35276DA2" w14:textId="77777777" w:rsidTr="009E633F">
        <w:tc>
          <w:tcPr>
            <w:tcW w:w="14029" w:type="dxa"/>
            <w:gridSpan w:val="6"/>
            <w:shd w:val="clear" w:color="auto" w:fill="C1F0C7" w:themeFill="accent3" w:themeFillTint="33"/>
            <w:tcPrChange w:id="229" w:author="Gerber, Karin (Ms) (Summerstrand North Campus)" w:date="2024-07-15T12:49:00Z">
              <w:tcPr>
                <w:tcW w:w="14029" w:type="dxa"/>
                <w:gridSpan w:val="6"/>
              </w:tcPr>
            </w:tcPrChange>
          </w:tcPr>
          <w:p w14:paraId="5B7BBDA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A0188D" w:rsidRPr="008C26B5" w14:paraId="69DC0B6A" w14:textId="77777777" w:rsidTr="00387099">
        <w:tc>
          <w:tcPr>
            <w:tcW w:w="4248" w:type="dxa"/>
          </w:tcPr>
          <w:p w14:paraId="44A5C20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26109E9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66A1EFB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D75EA9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FB4812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ACBDCA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265D5B3C" w14:textId="77777777" w:rsidTr="00387099">
        <w:tc>
          <w:tcPr>
            <w:tcW w:w="4248" w:type="dxa"/>
          </w:tcPr>
          <w:p w14:paraId="39AED62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035B28B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5B356F9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2C0794E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9E93F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443452E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A0188D" w:rsidRPr="008C26B5" w14:paraId="6AB31A3F" w14:textId="77777777" w:rsidTr="00387099">
        <w:tc>
          <w:tcPr>
            <w:tcW w:w="4248" w:type="dxa"/>
          </w:tcPr>
          <w:p w14:paraId="6681D52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DDC0B0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1D9F995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CA158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79A929C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B548B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2D2D4F90" w14:textId="77777777" w:rsidTr="00387099">
        <w:tc>
          <w:tcPr>
            <w:tcW w:w="4248" w:type="dxa"/>
          </w:tcPr>
          <w:p w14:paraId="7402E290" w14:textId="77777777" w:rsidR="00A0188D" w:rsidRPr="008C26B5" w:rsidRDefault="00A0188D" w:rsidP="00387099">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2DBA9B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6AFCEFC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487518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64E7B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BF550E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2D42F224" w14:textId="77777777" w:rsidTr="00387099">
        <w:tc>
          <w:tcPr>
            <w:tcW w:w="4248" w:type="dxa"/>
          </w:tcPr>
          <w:p w14:paraId="3E521025"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0"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
              <w:t>Total score per option for group member 3</w:t>
            </w:r>
          </w:p>
        </w:tc>
        <w:tc>
          <w:tcPr>
            <w:tcW w:w="1843" w:type="dxa"/>
          </w:tcPr>
          <w:p w14:paraId="6D422432"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1"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32" w:author="Gerber, Karin (Ms) (Summerstrand North Campus)" w:date="2024-07-15T12:50:00Z">
                  <w:rPr>
                    <w:rFonts w:ascii="Arial" w:eastAsia="Arial Unicode MS" w:hAnsi="Arial" w:cs="Arial"/>
                    <w:sz w:val="18"/>
                    <w:szCs w:val="18"/>
                    <w:lang w:val="en-US"/>
                  </w:rPr>
                </w:rPrChange>
              </w:rPr>
              <w:t>34</w:t>
            </w:r>
          </w:p>
        </w:tc>
        <w:tc>
          <w:tcPr>
            <w:tcW w:w="1842" w:type="dxa"/>
          </w:tcPr>
          <w:p w14:paraId="1D737A51"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3"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34" w:author="Gerber, Karin (Ms) (Summerstrand North Campus)" w:date="2024-07-15T12:50:00Z">
                  <w:rPr>
                    <w:rFonts w:ascii="Arial" w:eastAsia="Arial Unicode MS" w:hAnsi="Arial" w:cs="Arial"/>
                    <w:sz w:val="18"/>
                    <w:szCs w:val="18"/>
                    <w:lang w:val="en-US"/>
                  </w:rPr>
                </w:rPrChange>
              </w:rPr>
              <w:t>24</w:t>
            </w:r>
          </w:p>
        </w:tc>
        <w:tc>
          <w:tcPr>
            <w:tcW w:w="1843" w:type="dxa"/>
          </w:tcPr>
          <w:p w14:paraId="72283B7B"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5"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36" w:author="Gerber, Karin (Ms) (Summerstrand North Campus)" w:date="2024-07-15T12:50:00Z">
                  <w:rPr>
                    <w:rFonts w:ascii="Arial" w:eastAsia="Arial Unicode MS" w:hAnsi="Arial" w:cs="Arial"/>
                    <w:sz w:val="18"/>
                    <w:szCs w:val="18"/>
                    <w:lang w:val="en-US"/>
                  </w:rPr>
                </w:rPrChange>
              </w:rPr>
              <w:t>26</w:t>
            </w:r>
          </w:p>
        </w:tc>
        <w:tc>
          <w:tcPr>
            <w:tcW w:w="1985" w:type="dxa"/>
          </w:tcPr>
          <w:p w14:paraId="0C7ED785"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7"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38" w:author="Gerber, Karin (Ms) (Summerstrand North Campus)" w:date="2024-07-15T12:50:00Z">
                  <w:rPr>
                    <w:rFonts w:ascii="Arial" w:eastAsia="Arial Unicode MS" w:hAnsi="Arial" w:cs="Arial"/>
                    <w:sz w:val="18"/>
                    <w:szCs w:val="18"/>
                    <w:lang w:val="en-US"/>
                  </w:rPr>
                </w:rPrChange>
              </w:rPr>
              <w:t>25</w:t>
            </w:r>
          </w:p>
        </w:tc>
        <w:tc>
          <w:tcPr>
            <w:tcW w:w="2268" w:type="dxa"/>
          </w:tcPr>
          <w:p w14:paraId="791ECA47"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39"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40" w:author="Gerber, Karin (Ms) (Summerstrand North Campus)" w:date="2024-07-15T12:50:00Z">
                  <w:rPr>
                    <w:rFonts w:ascii="Arial" w:eastAsia="Arial Unicode MS" w:hAnsi="Arial" w:cs="Arial"/>
                    <w:sz w:val="18"/>
                    <w:szCs w:val="18"/>
                    <w:lang w:val="en-US"/>
                  </w:rPr>
                </w:rPrChange>
              </w:rPr>
              <w:t>27</w:t>
            </w:r>
          </w:p>
        </w:tc>
      </w:tr>
      <w:tr w:rsidR="00A0188D" w:rsidRPr="008C26B5" w14:paraId="2844A7CE" w14:textId="77777777" w:rsidTr="009E633F">
        <w:tc>
          <w:tcPr>
            <w:tcW w:w="14029" w:type="dxa"/>
            <w:gridSpan w:val="6"/>
            <w:shd w:val="clear" w:color="auto" w:fill="C1F0C7" w:themeFill="accent3" w:themeFillTint="33"/>
            <w:tcPrChange w:id="241" w:author="Gerber, Karin (Ms) (Summerstrand North Campus)" w:date="2024-07-15T12:50:00Z">
              <w:tcPr>
                <w:tcW w:w="14029" w:type="dxa"/>
                <w:gridSpan w:val="6"/>
              </w:tcPr>
            </w:tcPrChange>
          </w:tcPr>
          <w:p w14:paraId="7C501BBA"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Member 4: </w:t>
            </w:r>
            <w:proofErr w:type="spellStart"/>
            <w:r w:rsidRPr="008C26B5">
              <w:rPr>
                <w:rFonts w:ascii="Arial" w:eastAsia="Arial Unicode MS" w:hAnsi="Arial" w:cs="Arial"/>
                <w:b/>
                <w:bCs/>
                <w:sz w:val="18"/>
                <w:szCs w:val="18"/>
                <w:lang w:val="en-US"/>
              </w:rPr>
              <w:t>Yandisa</w:t>
            </w:r>
            <w:proofErr w:type="spellEnd"/>
            <w:r w:rsidRPr="008C26B5">
              <w:rPr>
                <w:rFonts w:ascii="Arial" w:eastAsia="Arial Unicode MS" w:hAnsi="Arial" w:cs="Arial"/>
                <w:b/>
                <w:bCs/>
                <w:sz w:val="18"/>
                <w:szCs w:val="18"/>
                <w:lang w:val="en-US"/>
              </w:rPr>
              <w:t xml:space="preserve"> Zide</w:t>
            </w:r>
          </w:p>
        </w:tc>
      </w:tr>
      <w:tr w:rsidR="00A0188D" w:rsidRPr="008C26B5" w14:paraId="313AFAD9" w14:textId="77777777" w:rsidTr="00387099">
        <w:tc>
          <w:tcPr>
            <w:tcW w:w="4248" w:type="dxa"/>
          </w:tcPr>
          <w:p w14:paraId="6CE65FC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5CF53C3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715068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CA8CB2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42875E8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E42516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69F2601" w14:textId="77777777" w:rsidTr="00387099">
        <w:tc>
          <w:tcPr>
            <w:tcW w:w="4248" w:type="dxa"/>
          </w:tcPr>
          <w:p w14:paraId="3EB6236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C793F0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0274894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BC31B1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16F256D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69F928C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0D968D8C" w14:textId="77777777" w:rsidTr="00387099">
        <w:tc>
          <w:tcPr>
            <w:tcW w:w="4248" w:type="dxa"/>
          </w:tcPr>
          <w:p w14:paraId="7281AC8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73C5CCA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6481ED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7D517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64F4203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04856C4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43BB68DE" w14:textId="77777777" w:rsidTr="00387099">
        <w:tc>
          <w:tcPr>
            <w:tcW w:w="4248" w:type="dxa"/>
          </w:tcPr>
          <w:p w14:paraId="63C0F37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7C494AF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22CDAFB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7D9B13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56FEF9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246085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2FD8B67" w14:textId="77777777" w:rsidTr="00387099">
        <w:tc>
          <w:tcPr>
            <w:tcW w:w="4248" w:type="dxa"/>
          </w:tcPr>
          <w:p w14:paraId="07B2F660"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42"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
              <w:t>Total score per option for group member 4</w:t>
            </w:r>
          </w:p>
        </w:tc>
        <w:tc>
          <w:tcPr>
            <w:tcW w:w="1843" w:type="dxa"/>
          </w:tcPr>
          <w:p w14:paraId="77A27FA9"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43"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44" w:author="Gerber, Karin (Ms) (Summerstrand North Campus)" w:date="2024-07-15T12:50:00Z">
                  <w:rPr>
                    <w:rFonts w:ascii="Arial" w:eastAsia="Arial Unicode MS" w:hAnsi="Arial" w:cs="Arial"/>
                    <w:sz w:val="18"/>
                    <w:szCs w:val="18"/>
                    <w:lang w:val="en-US"/>
                  </w:rPr>
                </w:rPrChange>
              </w:rPr>
              <w:t>24</w:t>
            </w:r>
          </w:p>
        </w:tc>
        <w:tc>
          <w:tcPr>
            <w:tcW w:w="1842" w:type="dxa"/>
          </w:tcPr>
          <w:p w14:paraId="30087ED7"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45"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46" w:author="Gerber, Karin (Ms) (Summerstrand North Campus)" w:date="2024-07-15T12:50:00Z">
                  <w:rPr>
                    <w:rFonts w:ascii="Arial" w:eastAsia="Arial Unicode MS" w:hAnsi="Arial" w:cs="Arial"/>
                    <w:sz w:val="18"/>
                    <w:szCs w:val="18"/>
                    <w:lang w:val="en-US"/>
                  </w:rPr>
                </w:rPrChange>
              </w:rPr>
              <w:t>25</w:t>
            </w:r>
          </w:p>
        </w:tc>
        <w:tc>
          <w:tcPr>
            <w:tcW w:w="1843" w:type="dxa"/>
          </w:tcPr>
          <w:p w14:paraId="50F6CF1A"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47"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48" w:author="Gerber, Karin (Ms) (Summerstrand North Campus)" w:date="2024-07-15T12:50:00Z">
                  <w:rPr>
                    <w:rFonts w:ascii="Arial" w:eastAsia="Arial Unicode MS" w:hAnsi="Arial" w:cs="Arial"/>
                    <w:sz w:val="18"/>
                    <w:szCs w:val="18"/>
                    <w:lang w:val="en-US"/>
                  </w:rPr>
                </w:rPrChange>
              </w:rPr>
              <w:t>29</w:t>
            </w:r>
          </w:p>
        </w:tc>
        <w:tc>
          <w:tcPr>
            <w:tcW w:w="1985" w:type="dxa"/>
          </w:tcPr>
          <w:p w14:paraId="2773FFD9"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49"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50" w:author="Gerber, Karin (Ms) (Summerstrand North Campus)" w:date="2024-07-15T12:50:00Z">
                  <w:rPr>
                    <w:rFonts w:ascii="Arial" w:eastAsia="Arial Unicode MS" w:hAnsi="Arial" w:cs="Arial"/>
                    <w:sz w:val="18"/>
                    <w:szCs w:val="18"/>
                    <w:lang w:val="en-US"/>
                  </w:rPr>
                </w:rPrChange>
              </w:rPr>
              <w:t>23</w:t>
            </w:r>
          </w:p>
        </w:tc>
        <w:tc>
          <w:tcPr>
            <w:tcW w:w="2268" w:type="dxa"/>
          </w:tcPr>
          <w:p w14:paraId="282AF4C9"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51"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52" w:author="Gerber, Karin (Ms) (Summerstrand North Campus)" w:date="2024-07-15T12:50:00Z">
                  <w:rPr>
                    <w:rFonts w:ascii="Arial" w:eastAsia="Arial Unicode MS" w:hAnsi="Arial" w:cs="Arial"/>
                    <w:sz w:val="18"/>
                    <w:szCs w:val="18"/>
                    <w:lang w:val="en-US"/>
                  </w:rPr>
                </w:rPrChange>
              </w:rPr>
              <w:t>25</w:t>
            </w:r>
          </w:p>
        </w:tc>
      </w:tr>
      <w:tr w:rsidR="00A0188D" w:rsidRPr="008C26B5" w14:paraId="71D0C115" w14:textId="77777777" w:rsidTr="009E633F">
        <w:tc>
          <w:tcPr>
            <w:tcW w:w="14029" w:type="dxa"/>
            <w:gridSpan w:val="6"/>
            <w:shd w:val="clear" w:color="auto" w:fill="C1F0C7" w:themeFill="accent3" w:themeFillTint="33"/>
            <w:tcPrChange w:id="253" w:author="Gerber, Karin (Ms) (Summerstrand North Campus)" w:date="2024-07-15T12:50:00Z">
              <w:tcPr>
                <w:tcW w:w="14029" w:type="dxa"/>
                <w:gridSpan w:val="6"/>
              </w:tcPr>
            </w:tcPrChange>
          </w:tcPr>
          <w:p w14:paraId="23D9B3B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Asemahle</w:t>
            </w:r>
          </w:p>
        </w:tc>
      </w:tr>
      <w:tr w:rsidR="00A0188D" w:rsidRPr="008C26B5" w14:paraId="13848B9B" w14:textId="77777777" w:rsidTr="00387099">
        <w:tc>
          <w:tcPr>
            <w:tcW w:w="4248" w:type="dxa"/>
          </w:tcPr>
          <w:p w14:paraId="708C2CA6"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4C99DD6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45CFB76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4CBC7F8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767446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65C00B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705F4A41" w14:textId="77777777" w:rsidTr="00387099">
        <w:tc>
          <w:tcPr>
            <w:tcW w:w="4248" w:type="dxa"/>
          </w:tcPr>
          <w:p w14:paraId="5EEC75B3"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306C3D4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37894A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03ECABA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9821AB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7F4760F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A0188D" w:rsidRPr="008C26B5" w14:paraId="51747AA2" w14:textId="77777777" w:rsidTr="00387099">
        <w:tc>
          <w:tcPr>
            <w:tcW w:w="4248" w:type="dxa"/>
          </w:tcPr>
          <w:p w14:paraId="12B082BF"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189498D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7B8B74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245B7DE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64F9C45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CEED52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324EDB6D" w14:textId="77777777" w:rsidTr="00387099">
        <w:tc>
          <w:tcPr>
            <w:tcW w:w="4248" w:type="dxa"/>
          </w:tcPr>
          <w:p w14:paraId="7C91728A"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72E4023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036731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33E920B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1199595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30502F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767C8878" w14:textId="77777777" w:rsidTr="00387099">
        <w:tc>
          <w:tcPr>
            <w:tcW w:w="4248" w:type="dxa"/>
          </w:tcPr>
          <w:p w14:paraId="1644B273"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54"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
              <w:t>Total score per option for group member 5</w:t>
            </w:r>
          </w:p>
        </w:tc>
        <w:tc>
          <w:tcPr>
            <w:tcW w:w="1843" w:type="dxa"/>
          </w:tcPr>
          <w:p w14:paraId="647EB50D"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55"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56" w:author="Gerber, Karin (Ms) (Summerstrand North Campus)" w:date="2024-07-15T12:50:00Z">
                  <w:rPr>
                    <w:rFonts w:ascii="Arial" w:eastAsia="Arial Unicode MS" w:hAnsi="Arial" w:cs="Arial"/>
                    <w:sz w:val="18"/>
                    <w:szCs w:val="18"/>
                    <w:lang w:val="en-US"/>
                  </w:rPr>
                </w:rPrChange>
              </w:rPr>
              <w:t>30</w:t>
            </w:r>
          </w:p>
        </w:tc>
        <w:tc>
          <w:tcPr>
            <w:tcW w:w="1842" w:type="dxa"/>
          </w:tcPr>
          <w:p w14:paraId="6BF4944E"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57"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58" w:author="Gerber, Karin (Ms) (Summerstrand North Campus)" w:date="2024-07-15T12:50:00Z">
                  <w:rPr>
                    <w:rFonts w:ascii="Arial" w:eastAsia="Arial Unicode MS" w:hAnsi="Arial" w:cs="Arial"/>
                    <w:sz w:val="18"/>
                    <w:szCs w:val="18"/>
                    <w:lang w:val="en-US"/>
                  </w:rPr>
                </w:rPrChange>
              </w:rPr>
              <w:t>29</w:t>
            </w:r>
          </w:p>
        </w:tc>
        <w:tc>
          <w:tcPr>
            <w:tcW w:w="1843" w:type="dxa"/>
          </w:tcPr>
          <w:p w14:paraId="20EA5359"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59"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60" w:author="Gerber, Karin (Ms) (Summerstrand North Campus)" w:date="2024-07-15T12:50:00Z">
                  <w:rPr>
                    <w:rFonts w:ascii="Arial" w:eastAsia="Arial Unicode MS" w:hAnsi="Arial" w:cs="Arial"/>
                    <w:sz w:val="18"/>
                    <w:szCs w:val="18"/>
                    <w:lang w:val="en-US"/>
                  </w:rPr>
                </w:rPrChange>
              </w:rPr>
              <w:t>28</w:t>
            </w:r>
          </w:p>
        </w:tc>
        <w:tc>
          <w:tcPr>
            <w:tcW w:w="1985" w:type="dxa"/>
          </w:tcPr>
          <w:p w14:paraId="588C3D18"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61"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62" w:author="Gerber, Karin (Ms) (Summerstrand North Campus)" w:date="2024-07-15T12:50:00Z">
                  <w:rPr>
                    <w:rFonts w:ascii="Arial" w:eastAsia="Arial Unicode MS" w:hAnsi="Arial" w:cs="Arial"/>
                    <w:sz w:val="18"/>
                    <w:szCs w:val="18"/>
                    <w:lang w:val="en-US"/>
                  </w:rPr>
                </w:rPrChange>
              </w:rPr>
              <w:t>23</w:t>
            </w:r>
          </w:p>
        </w:tc>
        <w:tc>
          <w:tcPr>
            <w:tcW w:w="2268" w:type="dxa"/>
          </w:tcPr>
          <w:p w14:paraId="1710B1AA" w14:textId="77777777" w:rsidR="00A0188D" w:rsidRPr="009E633F" w:rsidRDefault="00A0188D" w:rsidP="00387099">
            <w:pPr>
              <w:widowControl w:val="0"/>
              <w:autoSpaceDE w:val="0"/>
              <w:autoSpaceDN w:val="0"/>
              <w:adjustRightInd w:val="0"/>
              <w:rPr>
                <w:rFonts w:ascii="Arial" w:eastAsia="Arial Unicode MS" w:hAnsi="Arial" w:cs="Arial"/>
                <w:b/>
                <w:bCs/>
                <w:sz w:val="18"/>
                <w:szCs w:val="18"/>
                <w:lang w:val="en-US"/>
                <w:rPrChange w:id="263" w:author="Gerber, Karin (Ms) (Summerstrand North Campus)" w:date="2024-07-15T12:50:00Z">
                  <w:rPr>
                    <w:rFonts w:ascii="Arial" w:eastAsia="Arial Unicode MS" w:hAnsi="Arial" w:cs="Arial"/>
                    <w:sz w:val="18"/>
                    <w:szCs w:val="18"/>
                    <w:lang w:val="en-US"/>
                  </w:rPr>
                </w:rPrChange>
              </w:rPr>
            </w:pPr>
            <w:r w:rsidRPr="009E633F">
              <w:rPr>
                <w:rFonts w:ascii="Arial" w:eastAsia="Arial Unicode MS" w:hAnsi="Arial" w:cs="Arial"/>
                <w:b/>
                <w:bCs/>
                <w:sz w:val="18"/>
                <w:szCs w:val="18"/>
                <w:lang w:val="en-US"/>
                <w:rPrChange w:id="264" w:author="Gerber, Karin (Ms) (Summerstrand North Campus)" w:date="2024-07-15T12:50:00Z">
                  <w:rPr>
                    <w:rFonts w:ascii="Arial" w:eastAsia="Arial Unicode MS" w:hAnsi="Arial" w:cs="Arial"/>
                    <w:sz w:val="18"/>
                    <w:szCs w:val="18"/>
                    <w:lang w:val="en-US"/>
                  </w:rPr>
                </w:rPrChange>
              </w:rPr>
              <w:t>28</w:t>
            </w:r>
          </w:p>
        </w:tc>
      </w:tr>
      <w:tr w:rsidR="00A0188D" w:rsidRPr="008C26B5" w14:paraId="7219B01F" w14:textId="77777777" w:rsidTr="009E633F">
        <w:tc>
          <w:tcPr>
            <w:tcW w:w="4248" w:type="dxa"/>
            <w:shd w:val="clear" w:color="auto" w:fill="BFBFBF" w:themeFill="background1" w:themeFillShade="BF"/>
            <w:tcPrChange w:id="265" w:author="Gerber, Karin (Ms) (Summerstrand North Campus)" w:date="2024-07-15T12:50:00Z">
              <w:tcPr>
                <w:tcW w:w="4248" w:type="dxa"/>
              </w:tcPr>
            </w:tcPrChange>
          </w:tcPr>
          <w:p w14:paraId="228C48E6" w14:textId="77777777" w:rsidR="00A0188D" w:rsidRPr="008C26B5" w:rsidRDefault="00A0188D" w:rsidP="00387099">
            <w:pPr>
              <w:widowControl w:val="0"/>
              <w:autoSpaceDE w:val="0"/>
              <w:autoSpaceDN w:val="0"/>
              <w:adjustRightInd w:val="0"/>
              <w:rPr>
                <w:rFonts w:ascii="Arial" w:hAnsi="Arial" w:cs="Arial"/>
                <w:b/>
                <w:bCs/>
                <w:sz w:val="18"/>
                <w:szCs w:val="18"/>
              </w:rPr>
            </w:pPr>
            <w:commentRangeStart w:id="266"/>
            <w:r w:rsidRPr="008C26B5">
              <w:rPr>
                <w:rFonts w:ascii="Arial" w:hAnsi="Arial" w:cs="Arial"/>
                <w:b/>
                <w:bCs/>
                <w:sz w:val="18"/>
                <w:szCs w:val="18"/>
              </w:rPr>
              <w:t>TOTAL GROUP SCORE EACH OPTION</w:t>
            </w:r>
            <w:commentRangeEnd w:id="266"/>
            <w:r w:rsidR="009E633F">
              <w:rPr>
                <w:rStyle w:val="CommentReference"/>
                <w:kern w:val="2"/>
                <w14:ligatures w14:val="standardContextual"/>
              </w:rPr>
              <w:commentReference w:id="266"/>
            </w:r>
          </w:p>
        </w:tc>
        <w:tc>
          <w:tcPr>
            <w:tcW w:w="1843" w:type="dxa"/>
            <w:shd w:val="clear" w:color="auto" w:fill="BFBFBF" w:themeFill="background1" w:themeFillShade="BF"/>
            <w:tcPrChange w:id="267" w:author="Gerber, Karin (Ms) (Summerstrand North Campus)" w:date="2024-07-15T12:50:00Z">
              <w:tcPr>
                <w:tcW w:w="1843" w:type="dxa"/>
              </w:tcPr>
            </w:tcPrChange>
          </w:tcPr>
          <w:p w14:paraId="7AD5693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color w:val="FF0000"/>
                <w:sz w:val="18"/>
                <w:szCs w:val="18"/>
                <w:lang w:val="en-US"/>
                <w:rPrChange w:id="268" w:author="Gerber, Karin (Ms) (Summerstrand North Campus)" w:date="2024-07-15T12:56:00Z">
                  <w:rPr>
                    <w:rFonts w:ascii="Arial" w:eastAsia="Arial Unicode MS" w:hAnsi="Arial" w:cs="Arial"/>
                    <w:b/>
                    <w:bCs/>
                    <w:sz w:val="18"/>
                    <w:szCs w:val="18"/>
                    <w:lang w:val="en-US"/>
                  </w:rPr>
                </w:rPrChange>
              </w:rPr>
              <w:t>145</w:t>
            </w:r>
          </w:p>
        </w:tc>
        <w:tc>
          <w:tcPr>
            <w:tcW w:w="1842" w:type="dxa"/>
            <w:shd w:val="clear" w:color="auto" w:fill="BFBFBF" w:themeFill="background1" w:themeFillShade="BF"/>
            <w:tcPrChange w:id="269" w:author="Gerber, Karin (Ms) (Summerstrand North Campus)" w:date="2024-07-15T12:50:00Z">
              <w:tcPr>
                <w:tcW w:w="1842" w:type="dxa"/>
              </w:tcPr>
            </w:tcPrChange>
          </w:tcPr>
          <w:p w14:paraId="6832054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Change w:id="270" w:author="Gerber, Karin (Ms) (Summerstrand North Campus)" w:date="2024-07-15T12:50:00Z">
              <w:tcPr>
                <w:tcW w:w="1843" w:type="dxa"/>
              </w:tcPr>
            </w:tcPrChange>
          </w:tcPr>
          <w:p w14:paraId="620215F1"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color w:val="FF0000"/>
                <w:sz w:val="18"/>
                <w:szCs w:val="18"/>
                <w:lang w:val="en-US"/>
                <w:rPrChange w:id="271" w:author="Gerber, Karin (Ms) (Summerstrand North Campus)" w:date="2024-07-15T12:56:00Z">
                  <w:rPr>
                    <w:rFonts w:ascii="Arial" w:eastAsia="Arial Unicode MS" w:hAnsi="Arial" w:cs="Arial"/>
                    <w:b/>
                    <w:bCs/>
                    <w:sz w:val="18"/>
                    <w:szCs w:val="18"/>
                    <w:lang w:val="en-US"/>
                  </w:rPr>
                </w:rPrChange>
              </w:rPr>
              <w:t>135</w:t>
            </w:r>
          </w:p>
        </w:tc>
        <w:tc>
          <w:tcPr>
            <w:tcW w:w="1985" w:type="dxa"/>
            <w:shd w:val="clear" w:color="auto" w:fill="BFBFBF" w:themeFill="background1" w:themeFillShade="BF"/>
            <w:tcPrChange w:id="272" w:author="Gerber, Karin (Ms) (Summerstrand North Campus)" w:date="2024-07-15T12:50:00Z">
              <w:tcPr>
                <w:tcW w:w="1985" w:type="dxa"/>
              </w:tcPr>
            </w:tcPrChange>
          </w:tcPr>
          <w:p w14:paraId="0510968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Change w:id="273" w:author="Gerber, Karin (Ms) (Summerstrand North Campus)" w:date="2024-07-15T12:50:00Z">
              <w:tcPr>
                <w:tcW w:w="2268" w:type="dxa"/>
              </w:tcPr>
            </w:tcPrChange>
          </w:tcPr>
          <w:p w14:paraId="686B293B"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color w:val="FF0000"/>
                <w:sz w:val="18"/>
                <w:szCs w:val="18"/>
                <w:lang w:val="en-US"/>
                <w:rPrChange w:id="274" w:author="Gerber, Karin (Ms) (Summerstrand North Campus)" w:date="2024-07-15T12:56:00Z">
                  <w:rPr>
                    <w:rFonts w:ascii="Arial" w:eastAsia="Arial Unicode MS" w:hAnsi="Arial" w:cs="Arial"/>
                    <w:b/>
                    <w:bCs/>
                    <w:sz w:val="18"/>
                    <w:szCs w:val="18"/>
                    <w:lang w:val="en-US"/>
                  </w:rPr>
                </w:rPrChange>
              </w:rPr>
              <w:t>136</w:t>
            </w:r>
          </w:p>
        </w:tc>
      </w:tr>
    </w:tbl>
    <w:p w14:paraId="5E86807C" w14:textId="77777777" w:rsidR="00A0188D" w:rsidRPr="008C26B5" w:rsidRDefault="00A0188D" w:rsidP="00A0188D">
      <w:pPr>
        <w:pStyle w:val="ListParagraph"/>
        <w:ind w:left="1440"/>
        <w:rPr>
          <w:rFonts w:ascii="Arial" w:hAnsi="Arial" w:cs="Arial"/>
        </w:rPr>
      </w:pPr>
    </w:p>
    <w:p w14:paraId="73A2B47B" w14:textId="77777777" w:rsidR="00A0188D" w:rsidRDefault="00A0188D" w:rsidP="00A0188D">
      <w:pPr>
        <w:ind w:left="720"/>
        <w:rPr>
          <w:ins w:id="275" w:author="Gerber, Karin (Ms) (Summerstrand North Campus)" w:date="2024-07-15T12:56:00Z"/>
          <w:rFonts w:ascii="Arial" w:hAnsi="Arial" w:cs="Arial"/>
        </w:rPr>
      </w:pPr>
    </w:p>
    <w:p w14:paraId="68FBEC30" w14:textId="77777777" w:rsidR="009E633F" w:rsidRPr="008C26B5" w:rsidRDefault="009E633F" w:rsidP="00A0188D">
      <w:pPr>
        <w:ind w:left="720"/>
        <w:rPr>
          <w:rFonts w:ascii="Arial" w:hAnsi="Arial" w:cs="Arial"/>
        </w:rPr>
        <w:sectPr w:rsidR="009E633F" w:rsidRPr="008C26B5" w:rsidSect="00A0188D">
          <w:pgSz w:w="16838" w:h="11906" w:orient="landscape"/>
          <w:pgMar w:top="1440" w:right="1440" w:bottom="1440" w:left="1440" w:header="708" w:footer="708" w:gutter="0"/>
          <w:cols w:space="708"/>
          <w:docGrid w:linePitch="360"/>
        </w:sectPr>
      </w:pPr>
    </w:p>
    <w:p w14:paraId="23A0D0CB" w14:textId="31B97D78" w:rsidR="00A0188D" w:rsidRPr="008C26B5" w:rsidRDefault="009E633F" w:rsidP="00A0188D">
      <w:pPr>
        <w:pStyle w:val="Heading1"/>
        <w:spacing w:line="360" w:lineRule="auto"/>
        <w:ind w:left="720"/>
        <w:rPr>
          <w:rFonts w:ascii="Arial" w:eastAsia="Arial Unicode MS" w:hAnsi="Arial" w:cs="Arial"/>
          <w:lang w:val="en-US"/>
        </w:rPr>
      </w:pPr>
      <w:bookmarkStart w:id="276" w:name="_Toc162416012"/>
      <w:bookmarkStart w:id="277" w:name="_Toc166758962"/>
      <w:bookmarkStart w:id="278" w:name="_Toc166867564"/>
      <w:bookmarkStart w:id="279" w:name="_Toc166868088"/>
      <w:ins w:id="280" w:author="Gerber, Karin (Ms) (Summerstrand North Campus)" w:date="2024-07-15T12:53:00Z">
        <w:r>
          <w:rPr>
            <w:rFonts w:ascii="Arial" w:eastAsia="Arial Unicode MS" w:hAnsi="Arial" w:cs="Arial"/>
            <w:lang w:val="en-US"/>
          </w:rPr>
          <w:lastRenderedPageBreak/>
          <w:t xml:space="preserve">5.4 </w:t>
        </w:r>
      </w:ins>
      <w:r w:rsidR="00A0188D" w:rsidRPr="008C26B5">
        <w:rPr>
          <w:rFonts w:ascii="Arial" w:eastAsia="Arial Unicode MS" w:hAnsi="Arial" w:cs="Arial"/>
          <w:lang w:val="en-US"/>
        </w:rPr>
        <w:t>Selection of the best option/solution</w:t>
      </w:r>
      <w:bookmarkEnd w:id="276"/>
      <w:bookmarkEnd w:id="277"/>
      <w:bookmarkEnd w:id="278"/>
      <w:bookmarkEnd w:id="279"/>
    </w:p>
    <w:p w14:paraId="6B76D00A" w14:textId="77777777" w:rsidR="00A0188D" w:rsidRPr="008C26B5" w:rsidRDefault="00A0188D" w:rsidP="00A0188D">
      <w:pPr>
        <w:spacing w:line="360" w:lineRule="auto"/>
        <w:ind w:left="720"/>
        <w:rPr>
          <w:rFonts w:ascii="Arial" w:hAnsi="Arial" w:cs="Arial"/>
        </w:rPr>
      </w:pPr>
      <w:r w:rsidRPr="008C26B5">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EndPr/>
        <w:sdtContent>
          <w:r w:rsidRPr="008C26B5">
            <w:rPr>
              <w:rFonts w:ascii="Arial" w:hAnsi="Arial" w:cs="Arial"/>
            </w:rPr>
            <w:fldChar w:fldCharType="begin"/>
          </w:r>
          <w:r w:rsidRPr="008C26B5">
            <w:rPr>
              <w:rFonts w:ascii="Arial" w:hAnsi="Arial" w:cs="Arial"/>
              <w:lang w:val="en-US"/>
            </w:rPr>
            <w:instrText xml:space="preserve"> CITATION Chi21 \l 1033 </w:instrText>
          </w:r>
          <w:r w:rsidRPr="008C26B5">
            <w:rPr>
              <w:rFonts w:ascii="Arial" w:hAnsi="Arial" w:cs="Arial"/>
            </w:rPr>
            <w:fldChar w:fldCharType="separate"/>
          </w:r>
          <w:r w:rsidRPr="008C26B5">
            <w:rPr>
              <w:rFonts w:ascii="Arial" w:hAnsi="Arial" w:cs="Arial"/>
              <w:noProof/>
              <w:lang w:val="en-US"/>
            </w:rPr>
            <w:t>(Chieh-Liang Wu, 2021)</w:t>
          </w:r>
          <w:r w:rsidRPr="008C26B5">
            <w:rPr>
              <w:rFonts w:ascii="Arial" w:hAnsi="Arial" w:cs="Arial"/>
            </w:rPr>
            <w:fldChar w:fldCharType="end"/>
          </w:r>
        </w:sdtContent>
      </w:sdt>
      <w:r w:rsidRPr="008C26B5">
        <w:rPr>
          <w:rFonts w:ascii="Arial" w:hAnsi="Arial" w:cs="Arial"/>
        </w:rPr>
        <w:t>.</w:t>
      </w:r>
    </w:p>
    <w:p w14:paraId="2FAD47A8" w14:textId="77777777" w:rsidR="00A0188D" w:rsidRPr="008C26B5" w:rsidRDefault="00A0188D" w:rsidP="00A0188D">
      <w:pPr>
        <w:spacing w:line="360" w:lineRule="auto"/>
        <w:ind w:left="720"/>
        <w:rPr>
          <w:rFonts w:ascii="Arial" w:hAnsi="Arial" w:cs="Arial"/>
        </w:rPr>
      </w:pPr>
    </w:p>
    <w:p w14:paraId="4B9E97ED" w14:textId="4817F6BC" w:rsidR="00A0188D" w:rsidRPr="008C26B5" w:rsidRDefault="00A0188D" w:rsidP="00A0188D">
      <w:pPr>
        <w:rPr>
          <w:rFonts w:ascii="Arial" w:hAnsi="Arial" w:cs="Arial"/>
        </w:rPr>
      </w:pPr>
      <w:r w:rsidRPr="008C26B5">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EndPr/>
        <w:sdtContent>
          <w:r w:rsidRPr="008C26B5">
            <w:rPr>
              <w:rFonts w:ascii="Arial" w:hAnsi="Arial" w:cs="Arial"/>
            </w:rPr>
            <w:fldChar w:fldCharType="begin"/>
          </w:r>
          <w:r w:rsidRPr="008C26B5">
            <w:rPr>
              <w:rFonts w:ascii="Arial" w:hAnsi="Arial" w:cs="Arial"/>
              <w:lang w:val="en-US"/>
            </w:rPr>
            <w:instrText xml:space="preserve"> CITATION Chi21 \l 1033 </w:instrText>
          </w:r>
          <w:r w:rsidRPr="008C26B5">
            <w:rPr>
              <w:rFonts w:ascii="Arial" w:hAnsi="Arial" w:cs="Arial"/>
            </w:rPr>
            <w:fldChar w:fldCharType="separate"/>
          </w:r>
          <w:r w:rsidRPr="008C26B5">
            <w:rPr>
              <w:rFonts w:ascii="Arial" w:hAnsi="Arial" w:cs="Arial"/>
              <w:noProof/>
              <w:lang w:val="en-US"/>
            </w:rPr>
            <w:t xml:space="preserve"> (Chieh-Liang Wu, 2021)</w:t>
          </w:r>
          <w:r w:rsidRPr="008C26B5">
            <w:rPr>
              <w:rFonts w:ascii="Arial" w:hAnsi="Arial" w:cs="Arial"/>
            </w:rPr>
            <w:fldChar w:fldCharType="end"/>
          </w:r>
        </w:sdtContent>
      </w:sdt>
      <w:r w:rsidRPr="008C26B5">
        <w:rPr>
          <w:rFonts w:ascii="Arial" w:hAnsi="Arial" w:cs="Arial"/>
        </w:rPr>
        <w:t>.</w:t>
      </w:r>
    </w:p>
    <w:p w14:paraId="2FB9DCA2" w14:textId="560968BB" w:rsidR="00A0188D" w:rsidRDefault="00A0188D"/>
    <w:p w14:paraId="0BCDB980" w14:textId="676B0625" w:rsidR="00321808" w:rsidRPr="008C26B5" w:rsidRDefault="00321808">
      <w:r>
        <w:rPr>
          <w:kern w:val="0"/>
          <w14:ligatures w14:val="none"/>
        </w:rPr>
        <w:br w:type="page"/>
      </w:r>
    </w:p>
    <w:bookmarkStart w:id="281" w:name="_Toc166867565" w:displacedByCustomXml="next"/>
    <w:bookmarkStart w:id="282" w:name="_Toc166868089" w:displacedByCustomXml="next"/>
    <w:sdt>
      <w:sdtPr>
        <w:rPr>
          <w:rFonts w:asciiTheme="minorHAnsi" w:eastAsiaTheme="minorHAnsi" w:hAnsiTheme="minorHAnsi" w:cstheme="minorBidi"/>
          <w:color w:val="auto"/>
          <w:sz w:val="24"/>
          <w:szCs w:val="24"/>
        </w:rPr>
        <w:id w:val="-208184654"/>
        <w:docPartObj>
          <w:docPartGallery w:val="Bibliographies"/>
          <w:docPartUnique/>
        </w:docPartObj>
      </w:sdtPr>
      <w:sdtEndPr/>
      <w:sdtContent>
        <w:p w14:paraId="791FA246" w14:textId="4695BEFA" w:rsidR="00A629EB" w:rsidRDefault="00A629EB">
          <w:pPr>
            <w:pStyle w:val="Heading1"/>
          </w:pPr>
          <w:r>
            <w:t>References</w:t>
          </w:r>
          <w:bookmarkEnd w:id="282"/>
          <w:bookmarkEnd w:id="281"/>
        </w:p>
        <w:sdt>
          <w:sdtPr>
            <w:id w:val="-573587230"/>
            <w:bibliography/>
          </w:sdtPr>
          <w:sdtEndPr/>
          <w:sdtContent>
            <w:p w14:paraId="22E06A17" w14:textId="0E649602" w:rsidR="00E55100" w:rsidRDefault="00E55100" w:rsidP="008C26B5">
              <w:pPr>
                <w:pStyle w:val="Bibliography"/>
                <w:ind w:left="720" w:hanging="720"/>
              </w:pPr>
            </w:p>
            <w:p w14:paraId="1C54CC94" w14:textId="7C534DE6" w:rsidR="008C26B5" w:rsidRDefault="008C26B5" w:rsidP="008C26B5">
              <w:pPr>
                <w:pStyle w:val="Bibliography"/>
                <w:ind w:left="720" w:hanging="720"/>
              </w:pPr>
              <w:r>
                <w:t>Chandler, D., &amp; Munday, R. (2011). Human-computer interaction. In Oxford Reference (1st ed.). Oxford University Press. https://doi.org/10.1093/oi/authority.20110803095949759</w:t>
              </w:r>
            </w:p>
            <w:p w14:paraId="7C3907A7" w14:textId="77777777" w:rsidR="008C26B5" w:rsidRDefault="008C26B5" w:rsidP="008C26B5">
              <w:pPr>
                <w:pStyle w:val="Bibliography"/>
                <w:ind w:left="720" w:hanging="720"/>
              </w:pPr>
            </w:p>
            <w:p w14:paraId="32E79338" w14:textId="77777777" w:rsidR="008C26B5" w:rsidRDefault="008C26B5" w:rsidP="008C26B5">
              <w:pPr>
                <w:pStyle w:val="Bibliography"/>
                <w:ind w:left="720" w:hanging="720"/>
              </w:pPr>
              <w:r>
                <w:t>Charles, M. (2018, October). What is computerized physician order entry (CPOE)? | Definition from TechTarget. Computerized Physician Order Entry. https://www.techtarget.com/searchhealthit/definition/computerized-physician-order-entry-CPOE</w:t>
              </w:r>
            </w:p>
            <w:p w14:paraId="7907A76D" w14:textId="77777777" w:rsidR="008C26B5" w:rsidRDefault="008C26B5" w:rsidP="008C26B5">
              <w:pPr>
                <w:pStyle w:val="Bibliography"/>
                <w:ind w:left="720" w:hanging="720"/>
              </w:pPr>
            </w:p>
            <w:p w14:paraId="35AF09DE" w14:textId="77777777" w:rsidR="008C26B5" w:rsidRDefault="008C26B5" w:rsidP="008C26B5">
              <w:pPr>
                <w:pStyle w:val="Bibliography"/>
                <w:ind w:left="720" w:hanging="720"/>
              </w:pPr>
              <w:r>
                <w:t xml:space="preserve">Dotson, W. (2015). Evidence-Based Practice: What It Is and Why It Matters. </w:t>
              </w:r>
              <w:proofErr w:type="spellStart"/>
              <w:r>
                <w:t>Centers</w:t>
              </w:r>
              <w:proofErr w:type="spellEnd"/>
              <w:r>
                <w:t xml:space="preserve"> for Disease Control and Prevention. https://www.cdc.gov/genomics/about/file/print/Evidence-Based_Practice_508.pdf</w:t>
              </w:r>
            </w:p>
            <w:p w14:paraId="171A5A80" w14:textId="77777777" w:rsidR="008C26B5" w:rsidRDefault="008C26B5" w:rsidP="008C26B5">
              <w:pPr>
                <w:pStyle w:val="Bibliography"/>
                <w:ind w:left="720" w:hanging="720"/>
              </w:pPr>
            </w:p>
            <w:p w14:paraId="690E9399" w14:textId="77777777" w:rsidR="008C26B5" w:rsidRDefault="008C26B5" w:rsidP="008C26B5">
              <w:pPr>
                <w:pStyle w:val="Bibliography"/>
                <w:ind w:left="720" w:hanging="720"/>
              </w:pPr>
              <w:r>
                <w:t xml:space="preserve">Hall, K. K., Shoemaker-Hunt, S., Hoffman, L., Richard, S., Gall, E., </w:t>
              </w:r>
              <w:proofErr w:type="spellStart"/>
              <w:r>
                <w:t>Schoyer</w:t>
              </w:r>
              <w:proofErr w:type="spellEnd"/>
              <w:r>
                <w:t xml:space="preserve">, E., </w:t>
              </w:r>
              <w:proofErr w:type="spellStart"/>
              <w:r>
                <w:t>Costar</w:t>
              </w:r>
              <w:proofErr w:type="spellEnd"/>
              <w:r>
                <w:t xml:space="preserve">, D., Gale, B., Schiff, G., Miller, K., Earl, T., </w:t>
              </w:r>
              <w:proofErr w:type="spellStart"/>
              <w:r>
                <w:t>Katapodis</w:t>
              </w:r>
              <w:proofErr w:type="spellEnd"/>
              <w:r>
                <w:t xml:space="preserve">, N., Sheedy, C., Wyant, B., Bacon, O., Hassol, A., Schneiderman, S., Woo, M., LeRoy, L., &amp; </w:t>
              </w:r>
              <w:proofErr w:type="spellStart"/>
              <w:r>
                <w:t>Fitall</w:t>
              </w:r>
              <w:proofErr w:type="spellEnd"/>
              <w:r>
                <w:t>, E. (2020). Diagnostic errors. Agency for Healthcare Research and Quality (US). https://www.ncbi.nlm.nih.gov/books/NBK555525/</w:t>
              </w:r>
            </w:p>
            <w:p w14:paraId="6F415023" w14:textId="77777777" w:rsidR="008C26B5" w:rsidRDefault="008C26B5" w:rsidP="008C26B5">
              <w:pPr>
                <w:pStyle w:val="Bibliography"/>
                <w:ind w:left="720" w:hanging="720"/>
              </w:pPr>
            </w:p>
            <w:p w14:paraId="37AC3CB6" w14:textId="77777777" w:rsidR="008C26B5" w:rsidRDefault="008C26B5" w:rsidP="008C26B5">
              <w:pPr>
                <w:pStyle w:val="Bibliography"/>
                <w:ind w:left="720" w:hanging="720"/>
              </w:pPr>
              <w:r>
                <w:t>How is Cancer Misdiagnosed - Missing the Warning Signs as a Doctor. (2016, June 1). Paul &amp; Perkins. https://paulandperkins.com/cancer-misdiagnosed/</w:t>
              </w:r>
            </w:p>
            <w:p w14:paraId="077E164D" w14:textId="77777777" w:rsidR="008C26B5" w:rsidRDefault="008C26B5" w:rsidP="008C26B5">
              <w:pPr>
                <w:pStyle w:val="Bibliography"/>
                <w:ind w:left="720" w:hanging="720"/>
              </w:pPr>
            </w:p>
            <w:p w14:paraId="0B2A47BD" w14:textId="77777777" w:rsidR="008C26B5" w:rsidRDefault="008C26B5" w:rsidP="008C26B5">
              <w:pPr>
                <w:pStyle w:val="Bibliography"/>
                <w:ind w:left="720" w:hanging="720"/>
              </w:pPr>
              <w:r>
                <w:t>National Cancer Institute. (2011). Definition of oncology—NCI Dictionary of Cancer Terms—NCI (</w:t>
              </w:r>
              <w:proofErr w:type="spellStart"/>
              <w:r>
                <w:t>nciglobal</w:t>
              </w:r>
              <w:proofErr w:type="spellEnd"/>
              <w:r>
                <w:t xml:space="preserve">, </w:t>
              </w:r>
              <w:proofErr w:type="spellStart"/>
              <w:r>
                <w:t>ncienterprise</w:t>
              </w:r>
              <w:proofErr w:type="spellEnd"/>
              <w:r>
                <w:t>). https://www.cancer.gov/publications/dictionaries/cancer-terms/def/oncology</w:t>
              </w:r>
            </w:p>
            <w:p w14:paraId="700EE73D" w14:textId="77777777" w:rsidR="008C26B5" w:rsidRDefault="008C26B5" w:rsidP="008C26B5">
              <w:pPr>
                <w:pStyle w:val="Bibliography"/>
                <w:ind w:left="720" w:hanging="720"/>
              </w:pPr>
            </w:p>
            <w:p w14:paraId="06C9F73D" w14:textId="77777777" w:rsidR="008C26B5" w:rsidRDefault="008C26B5" w:rsidP="008C26B5">
              <w:pPr>
                <w:pStyle w:val="Bibliography"/>
                <w:ind w:left="720" w:hanging="720"/>
              </w:pPr>
              <w:r>
                <w:t xml:space="preserve">National Continued Competency Program | National Registry of Emergency Medical Technicians. (n.d.). Nremt.org. Retrieved April 18, 2024, from </w:t>
              </w:r>
              <w:proofErr w:type="gramStart"/>
              <w:r>
                <w:t>https://www.nremt.org/Document/nccp#:~:text=HOME</w:t>
              </w:r>
              <w:proofErr w:type="gramEnd"/>
            </w:p>
            <w:p w14:paraId="0D1E9E2E" w14:textId="77777777" w:rsidR="008C26B5" w:rsidRDefault="008C26B5" w:rsidP="008C26B5">
              <w:pPr>
                <w:pStyle w:val="Bibliography"/>
                <w:ind w:left="720" w:hanging="720"/>
              </w:pPr>
            </w:p>
            <w:p w14:paraId="6AA6F4F8" w14:textId="77777777" w:rsidR="008C26B5" w:rsidRDefault="008C26B5" w:rsidP="008C26B5">
              <w:pPr>
                <w:pStyle w:val="Bibliography"/>
                <w:ind w:left="720" w:hanging="720"/>
              </w:pPr>
              <w:r>
                <w:lastRenderedPageBreak/>
                <w:t xml:space="preserve">Protection from cervical cancer | UNICEF South Africa. (n.d.). Www.unicef.org. Retrieved April 18, 2024, from </w:t>
              </w:r>
              <w:proofErr w:type="gramStart"/>
              <w:r>
                <w:t>https://www.unicef.org/southafrica/parents-frequently-asked-questions-hpv-cervical-cancer#:~:text=Skip%20to%20main</w:t>
              </w:r>
              <w:proofErr w:type="gramEnd"/>
            </w:p>
            <w:p w14:paraId="2210B905" w14:textId="77777777" w:rsidR="008C26B5" w:rsidRDefault="008C26B5" w:rsidP="008C26B5">
              <w:pPr>
                <w:pStyle w:val="Bibliography"/>
                <w:ind w:left="720" w:hanging="720"/>
              </w:pPr>
            </w:p>
            <w:p w14:paraId="7696B002" w14:textId="77777777" w:rsidR="008C26B5" w:rsidRDefault="008C26B5" w:rsidP="008C26B5">
              <w:pPr>
                <w:pStyle w:val="Bibliography"/>
                <w:ind w:left="720" w:hanging="720"/>
              </w:pPr>
              <w:r>
                <w:t xml:space="preserve">Stone, J. (2020, January 9). Defining Standardization and Personalized Care. </w:t>
              </w:r>
              <w:proofErr w:type="spellStart"/>
              <w:r>
                <w:t>MedicalGPS</w:t>
              </w:r>
              <w:proofErr w:type="spellEnd"/>
              <w:r>
                <w:t>. https://blog.medicalgps.com/defining-standardization-and-personalized-care/#:~:text=Standardization%20in%20healthcare%20is%20often</w:t>
              </w:r>
            </w:p>
            <w:p w14:paraId="0DEB299A" w14:textId="77777777" w:rsidR="008C26B5" w:rsidRDefault="008C26B5" w:rsidP="008C26B5">
              <w:pPr>
                <w:pStyle w:val="Bibliography"/>
                <w:ind w:left="720" w:hanging="720"/>
              </w:pPr>
            </w:p>
            <w:p w14:paraId="11A7A994" w14:textId="77777777" w:rsidR="008C26B5" w:rsidRDefault="008C26B5" w:rsidP="008C26B5">
              <w:pPr>
                <w:pStyle w:val="Bibliography"/>
                <w:ind w:left="720" w:hanging="720"/>
              </w:pPr>
              <w:r>
                <w:t xml:space="preserve">Tenny, S., &amp; </w:t>
              </w:r>
              <w:proofErr w:type="spellStart"/>
              <w:r>
                <w:t>Varacallo</w:t>
              </w:r>
              <w:proofErr w:type="spellEnd"/>
              <w:r>
                <w:t xml:space="preserve">, M. (2022). Evidence-based medicine. In </w:t>
              </w:r>
              <w:proofErr w:type="spellStart"/>
              <w:r>
                <w:t>StatPearls</w:t>
              </w:r>
              <w:proofErr w:type="spellEnd"/>
              <w:r>
                <w:t xml:space="preserve">. </w:t>
              </w:r>
              <w:proofErr w:type="spellStart"/>
              <w:r>
                <w:t>StatPearls</w:t>
              </w:r>
              <w:proofErr w:type="spellEnd"/>
              <w:r>
                <w:t xml:space="preserve"> Publishing. http://www.ncbi.nlm.nih.gov/books/NBK470182/</w:t>
              </w:r>
            </w:p>
            <w:p w14:paraId="682141D2" w14:textId="77777777" w:rsidR="008C26B5" w:rsidRDefault="008C26B5" w:rsidP="008C26B5">
              <w:pPr>
                <w:pStyle w:val="Bibliography"/>
                <w:ind w:left="720" w:hanging="720"/>
              </w:pPr>
            </w:p>
            <w:p w14:paraId="5EE6F1D3" w14:textId="77777777" w:rsidR="008C26B5" w:rsidRDefault="008C26B5" w:rsidP="008C26B5">
              <w:pPr>
                <w:pStyle w:val="Bibliography"/>
                <w:ind w:left="720" w:hanging="720"/>
              </w:pPr>
              <w:r>
                <w:t xml:space="preserve">Wu, C.-L., K.-J., C.-C., H.-D., H.-A. (2021, April 25). Implementation of an electronic national early warning system to decrease clinical deterioration in hospitalized patients at a tertiary medical </w:t>
              </w:r>
              <w:proofErr w:type="spellStart"/>
              <w:r>
                <w:t>center</w:t>
              </w:r>
              <w:proofErr w:type="spellEnd"/>
              <w:r>
                <w:t xml:space="preserve">. Retrieved from National Library of Medicine: </w:t>
              </w:r>
              <w:proofErr w:type="gramStart"/>
              <w:r>
                <w:t>https://www.ncbi.nlm.nih.gov/pmc/articles/PMC8123282/</w:t>
              </w:r>
              <w:proofErr w:type="gramEnd"/>
            </w:p>
            <w:p w14:paraId="5CD81201" w14:textId="77777777" w:rsidR="008C26B5" w:rsidRDefault="008C26B5" w:rsidP="008C26B5">
              <w:pPr>
                <w:pStyle w:val="Bibliography"/>
                <w:ind w:left="720" w:hanging="720"/>
              </w:pPr>
            </w:p>
            <w:p w14:paraId="68378ED9" w14:textId="77777777" w:rsidR="008C26B5" w:rsidRDefault="008C26B5" w:rsidP="008C26B5">
              <w:pPr>
                <w:pStyle w:val="Bibliography"/>
                <w:ind w:left="720" w:hanging="720"/>
              </w:pPr>
              <w:r>
                <w:t xml:space="preserve">Wilson, M. M. (2018, December 3). Cancer misdiagnosis statistics—Michael M. Wilson. The Law Offices of </w:t>
              </w:r>
              <w:proofErr w:type="spellStart"/>
              <w:r>
                <w:t>Dr.</w:t>
              </w:r>
              <w:proofErr w:type="spellEnd"/>
              <w:r>
                <w:t xml:space="preserve"> Michael M. Wilson M.D., J.D. &amp; Associates. https://wilsonlaw.com/blog/cancer-misdiagnosis-statistics/</w:t>
              </w:r>
            </w:p>
            <w:p w14:paraId="366FF68C" w14:textId="77777777" w:rsidR="008C26B5" w:rsidRDefault="008C26B5" w:rsidP="008C26B5">
              <w:pPr>
                <w:pStyle w:val="Bibliography"/>
                <w:ind w:left="720" w:hanging="720"/>
              </w:pPr>
            </w:p>
            <w:p w14:paraId="005218ED" w14:textId="77777777" w:rsidR="008C26B5" w:rsidRDefault="008C26B5" w:rsidP="008C26B5">
              <w:pPr>
                <w:pStyle w:val="Bibliography"/>
                <w:ind w:left="720" w:hanging="720"/>
              </w:pPr>
              <w:r>
                <w:t>Zhao, C., Liang, N., Zhang, H., Li, H., Yang, Y., Zong, X., Chen, Y., Wang, Y., &amp; Shi, N. (2023). Harnessing the power of clinical decision support systems: challenges and opportunities. Open Heart, 10(2), e002432–e002432. https://doi.org/10.1136/openhrt-2023-002432</w:t>
              </w:r>
            </w:p>
            <w:p w14:paraId="4DA14E44" w14:textId="3894DC3B" w:rsidR="00A629EB" w:rsidRDefault="00F731D1" w:rsidP="00A629EB"/>
          </w:sdtContent>
        </w:sdt>
      </w:sdtContent>
    </w:sdt>
    <w:p w14:paraId="24B86406" w14:textId="77777777" w:rsidR="00A05B99" w:rsidRDefault="00A05B99" w:rsidP="00A05B99"/>
    <w:sectPr w:rsidR="00A05B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Gerber, Karin (Ms) (Summerstrand North Campus)" w:date="2024-07-15T12:18:00Z" w:initials="GK((NC">
    <w:p w14:paraId="269FA8BF" w14:textId="77777777" w:rsidR="009E633F" w:rsidRDefault="009E633F" w:rsidP="009E633F">
      <w:pPr>
        <w:pStyle w:val="CommentText"/>
      </w:pPr>
      <w:r>
        <w:rPr>
          <w:rStyle w:val="CommentReference"/>
        </w:rPr>
        <w:annotationRef/>
      </w:r>
      <w:r>
        <w:t>Remember to use the “justification” of margins for all the written work - it makes it look neater (see fist section of report).</w:t>
      </w:r>
    </w:p>
  </w:comment>
  <w:comment w:id="59" w:author="Gerber, Karin (Ms) (Summerstrand North Campus)" w:date="2024-07-15T12:20:00Z" w:initials="GK((NC">
    <w:p w14:paraId="53E37896" w14:textId="77777777" w:rsidR="009E633F" w:rsidRDefault="009E633F" w:rsidP="009E633F">
      <w:pPr>
        <w:pStyle w:val="CommentText"/>
      </w:pPr>
      <w:r>
        <w:rPr>
          <w:rStyle w:val="CommentReference"/>
        </w:rPr>
        <w:annotationRef/>
      </w:r>
      <w:r>
        <w:t>Please check your referencing and make sure it is as prescribed and CONSISTENT throughout your report.</w:t>
      </w:r>
    </w:p>
  </w:comment>
  <w:comment w:id="65" w:author="Gerber, Karin (Ms) (Summerstrand North Campus)" w:date="2024-07-15T12:37:00Z" w:initials="GK((NC">
    <w:p w14:paraId="12E29540" w14:textId="77777777" w:rsidR="009E633F" w:rsidRDefault="009E633F" w:rsidP="009E633F">
      <w:pPr>
        <w:pStyle w:val="CommentText"/>
      </w:pPr>
      <w:r>
        <w:rPr>
          <w:rStyle w:val="CommentReference"/>
        </w:rPr>
        <w:annotationRef/>
      </w:r>
      <w:r>
        <w:t xml:space="preserve">Numbering some of the headings helps create flow in your report and will also help in structuring the format of the fonts etc. </w:t>
      </w:r>
    </w:p>
  </w:comment>
  <w:comment w:id="67" w:author="Gerber, Karin (Ms) (Summerstrand North Campus)" w:date="2024-07-15T12:23:00Z" w:initials="GK((NC">
    <w:p w14:paraId="78A7958D" w14:textId="7C4F6F4E" w:rsidR="009E633F" w:rsidRDefault="009E633F" w:rsidP="009E633F">
      <w:pPr>
        <w:pStyle w:val="CommentText"/>
      </w:pPr>
      <w:r>
        <w:rPr>
          <w:rStyle w:val="CommentReference"/>
        </w:rPr>
        <w:annotationRef/>
      </w:r>
      <w:r>
        <w:t>How do you know there is a delay? WHAT did you observe / read?</w:t>
      </w:r>
    </w:p>
  </w:comment>
  <w:comment w:id="69" w:author="Gerber, Karin (Ms) (Summerstrand North Campus)" w:date="2024-07-15T12:24:00Z" w:initials="GK((NC">
    <w:p w14:paraId="2C576970" w14:textId="77777777" w:rsidR="009E633F" w:rsidRDefault="009E633F" w:rsidP="009E633F">
      <w:pPr>
        <w:pStyle w:val="CommentText"/>
      </w:pPr>
      <w:r>
        <w:rPr>
          <w:rStyle w:val="CommentReference"/>
        </w:rPr>
        <w:annotationRef/>
      </w:r>
      <w:r>
        <w:t>How do you know this? Reference it please...</w:t>
      </w:r>
    </w:p>
  </w:comment>
  <w:comment w:id="73" w:author="Gerber, Karin (Ms) (Summerstrand North Campus)" w:date="2024-07-15T12:29:00Z" w:initials="GK((NC">
    <w:p w14:paraId="17420443" w14:textId="77777777" w:rsidR="009E633F" w:rsidRDefault="009E633F" w:rsidP="009E633F">
      <w:pPr>
        <w:pStyle w:val="CommentText"/>
      </w:pPr>
      <w:r>
        <w:rPr>
          <w:rStyle w:val="CommentReference"/>
        </w:rPr>
        <w:annotationRef/>
      </w:r>
      <w:r>
        <w:t>Again - how do you know this? It is true - but give it some support by either using Literature or ANECDOTAL evidence… CHAT TO ME.</w:t>
      </w:r>
    </w:p>
  </w:comment>
  <w:comment w:id="131" w:author="Gerber, Karin (Ms) (Summerstrand North Campus)" w:date="2024-07-15T12:37:00Z" w:initials="GK((NC">
    <w:p w14:paraId="303B8664" w14:textId="77777777" w:rsidR="009E633F" w:rsidRDefault="009E633F" w:rsidP="009E633F">
      <w:pPr>
        <w:pStyle w:val="CommentText"/>
      </w:pPr>
      <w:r>
        <w:rPr>
          <w:rStyle w:val="CommentReference"/>
        </w:rPr>
        <w:annotationRef/>
      </w:r>
      <w:r>
        <w:t xml:space="preserve">This section feels repetitive of the RCA breakdown you did under 4.2. See if you can amalgamate the info or just remove this section. </w:t>
      </w:r>
    </w:p>
  </w:comment>
  <w:comment w:id="149" w:author="Gerber, Karin (Ms) (Summerstrand North Campus)" w:date="2024-07-15T12:38:00Z" w:initials="GK((NC">
    <w:p w14:paraId="4BEDF61B" w14:textId="77777777" w:rsidR="009E633F" w:rsidRDefault="009E633F" w:rsidP="009E633F">
      <w:pPr>
        <w:pStyle w:val="CommentText"/>
      </w:pPr>
      <w:r>
        <w:rPr>
          <w:rStyle w:val="CommentReference"/>
        </w:rPr>
        <w:annotationRef/>
      </w:r>
      <w:r>
        <w:t>So is this what you will try to implement and measure?</w:t>
      </w:r>
    </w:p>
  </w:comment>
  <w:comment w:id="166" w:author="Gerber, Karin (Ms) (Summerstrand North Campus)" w:date="2024-07-15T12:40:00Z" w:initials="GK((NC">
    <w:p w14:paraId="68BD4ECA" w14:textId="77777777" w:rsidR="009E633F" w:rsidRDefault="009E633F" w:rsidP="009E633F">
      <w:pPr>
        <w:pStyle w:val="CommentText"/>
      </w:pPr>
      <w:r>
        <w:rPr>
          <w:rStyle w:val="CommentReference"/>
        </w:rPr>
        <w:annotationRef/>
      </w:r>
      <w:r>
        <w:t>You will need to decide where and then explain the choice too.</w:t>
      </w:r>
    </w:p>
  </w:comment>
  <w:comment w:id="169" w:author="Gerber, Karin (Ms) (Summerstrand North Campus)" w:date="2024-07-15T12:44:00Z" w:initials="GK((NC">
    <w:p w14:paraId="62297E8E" w14:textId="77777777" w:rsidR="009E633F" w:rsidRDefault="009E633F" w:rsidP="009E633F">
      <w:pPr>
        <w:pStyle w:val="CommentText"/>
      </w:pPr>
      <w:r>
        <w:rPr>
          <w:rStyle w:val="CommentReference"/>
        </w:rPr>
        <w:annotationRef/>
      </w:r>
      <w:r>
        <w:t>You will need to implement this for 2024… if not and this is linked to your BIT program at a later stage  PLEASE chat to me urgently</w:t>
      </w:r>
    </w:p>
  </w:comment>
  <w:comment w:id="183" w:author="Gerber, Karin (Ms) (Summerstrand North Campus)" w:date="2024-07-15T12:49:00Z" w:initials="GK((NC">
    <w:p w14:paraId="719ECFDB" w14:textId="77777777" w:rsidR="009E633F" w:rsidRDefault="009E633F" w:rsidP="009E633F">
      <w:pPr>
        <w:pStyle w:val="CommentText"/>
      </w:pPr>
      <w:r>
        <w:rPr>
          <w:rStyle w:val="CommentReference"/>
        </w:rPr>
        <w:annotationRef/>
      </w:r>
      <w:r>
        <w:t xml:space="preserve">This section can actually be included where you describe the problem. There is some repetition that needs cleaning up. </w:t>
      </w:r>
    </w:p>
  </w:comment>
  <w:comment w:id="198" w:author="Gerber, Karin (Ms) (Summerstrand North Campus)" w:date="2024-07-15T12:55:00Z" w:initials="GK((NC">
    <w:p w14:paraId="0121D441" w14:textId="77777777" w:rsidR="009E633F" w:rsidRDefault="009E633F" w:rsidP="009E633F">
      <w:pPr>
        <w:pStyle w:val="CommentText"/>
      </w:pPr>
      <w:r>
        <w:rPr>
          <w:rStyle w:val="CommentReference"/>
        </w:rPr>
        <w:annotationRef/>
      </w:r>
      <w:r>
        <w:t xml:space="preserve">This is a little too advanced at this stage and will need to have us include Oncologists in the program… perhaps use the latter part of the option. </w:t>
      </w:r>
    </w:p>
  </w:comment>
  <w:comment w:id="266" w:author="Gerber, Karin (Ms) (Summerstrand North Campus)" w:date="2024-07-15T12:57:00Z" w:initials="GK((NC">
    <w:p w14:paraId="349DF189" w14:textId="77777777" w:rsidR="009E633F" w:rsidRDefault="009E633F" w:rsidP="009E633F">
      <w:pPr>
        <w:pStyle w:val="CommentText"/>
      </w:pPr>
      <w:r>
        <w:rPr>
          <w:rStyle w:val="CommentReference"/>
        </w:rPr>
        <w:annotationRef/>
      </w:r>
      <w:r>
        <w:t xml:space="preserve">SO what have you decided to do and how will this take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FA8BF" w15:done="0"/>
  <w15:commentEx w15:paraId="53E37896" w15:done="0"/>
  <w15:commentEx w15:paraId="12E29540" w15:done="0"/>
  <w15:commentEx w15:paraId="78A7958D" w15:done="0"/>
  <w15:commentEx w15:paraId="2C576970" w15:done="0"/>
  <w15:commentEx w15:paraId="17420443" w15:done="0"/>
  <w15:commentEx w15:paraId="303B8664" w15:done="0"/>
  <w15:commentEx w15:paraId="4BEDF61B" w15:done="0"/>
  <w15:commentEx w15:paraId="68BD4ECA" w15:done="0"/>
  <w15:commentEx w15:paraId="62297E8E" w15:done="0"/>
  <w15:commentEx w15:paraId="719ECFDB" w15:done="0"/>
  <w15:commentEx w15:paraId="0121D441" w15:done="0"/>
  <w15:commentEx w15:paraId="349DF1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078AFA" w16cex:dateUtc="2024-07-15T10:18:00Z"/>
  <w16cex:commentExtensible w16cex:durableId="1779DFD1" w16cex:dateUtc="2024-07-15T10:20:00Z"/>
  <w16cex:commentExtensible w16cex:durableId="06EE4703" w16cex:dateUtc="2024-07-15T10:37:00Z"/>
  <w16cex:commentExtensible w16cex:durableId="46D913EB" w16cex:dateUtc="2024-07-15T10:23:00Z"/>
  <w16cex:commentExtensible w16cex:durableId="2F0590B2" w16cex:dateUtc="2024-07-15T10:24:00Z"/>
  <w16cex:commentExtensible w16cex:durableId="6099B84A" w16cex:dateUtc="2024-07-15T10:29:00Z"/>
  <w16cex:commentExtensible w16cex:durableId="03A653B3" w16cex:dateUtc="2024-07-15T10:37:00Z"/>
  <w16cex:commentExtensible w16cex:durableId="6E86B922" w16cex:dateUtc="2024-07-15T10:38:00Z"/>
  <w16cex:commentExtensible w16cex:durableId="71CCA863" w16cex:dateUtc="2024-07-15T10:40:00Z"/>
  <w16cex:commentExtensible w16cex:durableId="585BC8D0" w16cex:dateUtc="2024-07-15T10:44:00Z"/>
  <w16cex:commentExtensible w16cex:durableId="4C1E08B7" w16cex:dateUtc="2024-07-15T10:49:00Z"/>
  <w16cex:commentExtensible w16cex:durableId="35659CC4" w16cex:dateUtc="2024-07-15T10:55:00Z"/>
  <w16cex:commentExtensible w16cex:durableId="3857A323" w16cex:dateUtc="2024-07-1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FA8BF" w16cid:durableId="19078AFA"/>
  <w16cid:commentId w16cid:paraId="53E37896" w16cid:durableId="1779DFD1"/>
  <w16cid:commentId w16cid:paraId="12E29540" w16cid:durableId="06EE4703"/>
  <w16cid:commentId w16cid:paraId="78A7958D" w16cid:durableId="46D913EB"/>
  <w16cid:commentId w16cid:paraId="2C576970" w16cid:durableId="2F0590B2"/>
  <w16cid:commentId w16cid:paraId="17420443" w16cid:durableId="6099B84A"/>
  <w16cid:commentId w16cid:paraId="303B8664" w16cid:durableId="03A653B3"/>
  <w16cid:commentId w16cid:paraId="4BEDF61B" w16cid:durableId="6E86B922"/>
  <w16cid:commentId w16cid:paraId="68BD4ECA" w16cid:durableId="71CCA863"/>
  <w16cid:commentId w16cid:paraId="62297E8E" w16cid:durableId="585BC8D0"/>
  <w16cid:commentId w16cid:paraId="719ECFDB" w16cid:durableId="4C1E08B7"/>
  <w16cid:commentId w16cid:paraId="0121D441" w16cid:durableId="35659CC4"/>
  <w16cid:commentId w16cid:paraId="349DF189" w16cid:durableId="3857A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B383" w14:textId="77777777" w:rsidR="009E633F" w:rsidRDefault="009E633F" w:rsidP="009E633F">
      <w:pPr>
        <w:spacing w:after="0" w:line="240" w:lineRule="auto"/>
      </w:pPr>
      <w:r>
        <w:separator/>
      </w:r>
    </w:p>
  </w:endnote>
  <w:endnote w:type="continuationSeparator" w:id="0">
    <w:p w14:paraId="1D8E3C1A" w14:textId="77777777" w:rsidR="009E633F" w:rsidRDefault="009E633F" w:rsidP="009E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AD66" w14:textId="77777777" w:rsidR="009E633F" w:rsidRDefault="009E6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82A8" w14:textId="77777777" w:rsidR="009E633F" w:rsidRDefault="009E6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8CA3" w14:textId="77777777" w:rsidR="009E633F" w:rsidRDefault="009E6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6DF5" w14:textId="77777777" w:rsidR="009E633F" w:rsidRDefault="009E633F" w:rsidP="009E633F">
      <w:pPr>
        <w:spacing w:after="0" w:line="240" w:lineRule="auto"/>
      </w:pPr>
      <w:r>
        <w:separator/>
      </w:r>
    </w:p>
  </w:footnote>
  <w:footnote w:type="continuationSeparator" w:id="0">
    <w:p w14:paraId="2D36F62B" w14:textId="77777777" w:rsidR="009E633F" w:rsidRDefault="009E633F" w:rsidP="009E6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3298" w14:textId="77777777" w:rsidR="009E633F" w:rsidRDefault="009E6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4E91" w14:textId="12A558AE" w:rsidR="009E633F" w:rsidRDefault="009E63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693C" w14:textId="77777777" w:rsidR="009E633F" w:rsidRDefault="009E6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95683E"/>
    <w:multiLevelType w:val="multilevel"/>
    <w:tmpl w:val="F64C7F1A"/>
    <w:lvl w:ilvl="0">
      <w:start w:val="1"/>
      <w:numFmt w:val="decimal"/>
      <w:lvlText w:val="%1."/>
      <w:lvlJc w:val="left"/>
      <w:pPr>
        <w:ind w:left="644" w:hanging="360"/>
      </w:pPr>
      <w:rPr>
        <w:rFonts w:hint="default"/>
        <w:sz w:val="40"/>
        <w:szCs w:val="40"/>
      </w:rPr>
    </w:lvl>
    <w:lvl w:ilvl="1">
      <w:start w:val="1"/>
      <w:numFmt w:val="decimal"/>
      <w:isLgl/>
      <w:lvlText w:val="%1.%2"/>
      <w:lvlJc w:val="left"/>
      <w:pPr>
        <w:ind w:left="1184" w:hanging="540"/>
      </w:pPr>
      <w:rPr>
        <w:rFonts w:hint="default"/>
        <w:sz w:val="40"/>
      </w:rPr>
    </w:lvl>
    <w:lvl w:ilvl="2">
      <w:start w:val="1"/>
      <w:numFmt w:val="decimal"/>
      <w:isLgl/>
      <w:lvlText w:val="%1.%2.%3"/>
      <w:lvlJc w:val="left"/>
      <w:pPr>
        <w:ind w:left="1724" w:hanging="720"/>
      </w:pPr>
      <w:rPr>
        <w:rFonts w:hint="default"/>
        <w:sz w:val="40"/>
      </w:rPr>
    </w:lvl>
    <w:lvl w:ilvl="3">
      <w:start w:val="1"/>
      <w:numFmt w:val="decimal"/>
      <w:isLgl/>
      <w:lvlText w:val="%1.%2.%3.%4"/>
      <w:lvlJc w:val="left"/>
      <w:pPr>
        <w:ind w:left="2444" w:hanging="1080"/>
      </w:pPr>
      <w:rPr>
        <w:rFonts w:hint="default"/>
        <w:sz w:val="40"/>
      </w:rPr>
    </w:lvl>
    <w:lvl w:ilvl="4">
      <w:start w:val="1"/>
      <w:numFmt w:val="decimal"/>
      <w:isLgl/>
      <w:lvlText w:val="%1.%2.%3.%4.%5"/>
      <w:lvlJc w:val="left"/>
      <w:pPr>
        <w:ind w:left="2804" w:hanging="1080"/>
      </w:pPr>
      <w:rPr>
        <w:rFonts w:hint="default"/>
        <w:sz w:val="40"/>
      </w:rPr>
    </w:lvl>
    <w:lvl w:ilvl="5">
      <w:start w:val="1"/>
      <w:numFmt w:val="decimal"/>
      <w:isLgl/>
      <w:lvlText w:val="%1.%2.%3.%4.%5.%6"/>
      <w:lvlJc w:val="left"/>
      <w:pPr>
        <w:ind w:left="3524" w:hanging="1440"/>
      </w:pPr>
      <w:rPr>
        <w:rFonts w:hint="default"/>
        <w:sz w:val="40"/>
      </w:rPr>
    </w:lvl>
    <w:lvl w:ilvl="6">
      <w:start w:val="1"/>
      <w:numFmt w:val="decimal"/>
      <w:isLgl/>
      <w:lvlText w:val="%1.%2.%3.%4.%5.%6.%7"/>
      <w:lvlJc w:val="left"/>
      <w:pPr>
        <w:ind w:left="3884" w:hanging="1440"/>
      </w:pPr>
      <w:rPr>
        <w:rFonts w:hint="default"/>
        <w:sz w:val="40"/>
      </w:rPr>
    </w:lvl>
    <w:lvl w:ilvl="7">
      <w:start w:val="1"/>
      <w:numFmt w:val="decimal"/>
      <w:isLgl/>
      <w:lvlText w:val="%1.%2.%3.%4.%5.%6.%7.%8"/>
      <w:lvlJc w:val="left"/>
      <w:pPr>
        <w:ind w:left="4604" w:hanging="1800"/>
      </w:pPr>
      <w:rPr>
        <w:rFonts w:hint="default"/>
        <w:sz w:val="40"/>
      </w:rPr>
    </w:lvl>
    <w:lvl w:ilvl="8">
      <w:start w:val="1"/>
      <w:numFmt w:val="decimal"/>
      <w:isLgl/>
      <w:lvlText w:val="%1.%2.%3.%4.%5.%6.%7.%8.%9"/>
      <w:lvlJc w:val="left"/>
      <w:pPr>
        <w:ind w:left="4964" w:hanging="1800"/>
      </w:pPr>
      <w:rPr>
        <w:rFonts w:hint="default"/>
        <w:sz w:val="40"/>
      </w:rPr>
    </w:lvl>
  </w:abstractNum>
  <w:abstractNum w:abstractNumId="6"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D268E"/>
    <w:multiLevelType w:val="hybridMultilevel"/>
    <w:tmpl w:val="AEEE58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483504953">
    <w:abstractNumId w:val="1"/>
  </w:num>
  <w:num w:numId="2" w16cid:durableId="1989479369">
    <w:abstractNumId w:val="8"/>
  </w:num>
  <w:num w:numId="3" w16cid:durableId="1822456158">
    <w:abstractNumId w:val="9"/>
  </w:num>
  <w:num w:numId="4" w16cid:durableId="705719114">
    <w:abstractNumId w:val="0"/>
  </w:num>
  <w:num w:numId="5" w16cid:durableId="936861554">
    <w:abstractNumId w:val="6"/>
  </w:num>
  <w:num w:numId="6" w16cid:durableId="1744371878">
    <w:abstractNumId w:val="2"/>
  </w:num>
  <w:num w:numId="7" w16cid:durableId="219174277">
    <w:abstractNumId w:val="4"/>
  </w:num>
  <w:num w:numId="8" w16cid:durableId="254365252">
    <w:abstractNumId w:val="7"/>
  </w:num>
  <w:num w:numId="9" w16cid:durableId="769399629">
    <w:abstractNumId w:val="3"/>
  </w:num>
  <w:num w:numId="10" w16cid:durableId="6404216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ber, Karin (Ms) (Summerstrand North Campus)">
    <w15:presenceInfo w15:providerId="None" w15:userId="Gerber, Karin (Ms) (Summerstrand North Camp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NLCwsDCwNLQ0tTBU0lEKTi0uzszPAykwrAUAGCGpKCwAAAA="/>
  </w:docVars>
  <w:rsids>
    <w:rsidRoot w:val="00A05B99"/>
    <w:rsid w:val="00284CF9"/>
    <w:rsid w:val="00321808"/>
    <w:rsid w:val="008C26B5"/>
    <w:rsid w:val="009E633F"/>
    <w:rsid w:val="009F1ACE"/>
    <w:rsid w:val="00A0188D"/>
    <w:rsid w:val="00A05B99"/>
    <w:rsid w:val="00A629EB"/>
    <w:rsid w:val="00E55100"/>
    <w:rsid w:val="00F731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5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paragraph" w:styleId="Revision">
    <w:name w:val="Revision"/>
    <w:hidden/>
    <w:uiPriority w:val="99"/>
    <w:semiHidden/>
    <w:rsid w:val="009E633F"/>
    <w:pPr>
      <w:spacing w:after="0" w:line="240" w:lineRule="auto"/>
    </w:pPr>
  </w:style>
  <w:style w:type="character" w:styleId="CommentReference">
    <w:name w:val="annotation reference"/>
    <w:basedOn w:val="DefaultParagraphFont"/>
    <w:uiPriority w:val="99"/>
    <w:semiHidden/>
    <w:unhideWhenUsed/>
    <w:rsid w:val="009E633F"/>
    <w:rPr>
      <w:sz w:val="16"/>
      <w:szCs w:val="16"/>
    </w:rPr>
  </w:style>
  <w:style w:type="paragraph" w:styleId="CommentText">
    <w:name w:val="annotation text"/>
    <w:basedOn w:val="Normal"/>
    <w:link w:val="CommentTextChar"/>
    <w:uiPriority w:val="99"/>
    <w:unhideWhenUsed/>
    <w:rsid w:val="009E633F"/>
    <w:pPr>
      <w:spacing w:line="240" w:lineRule="auto"/>
    </w:pPr>
    <w:rPr>
      <w:sz w:val="20"/>
      <w:szCs w:val="20"/>
    </w:rPr>
  </w:style>
  <w:style w:type="character" w:customStyle="1" w:styleId="CommentTextChar">
    <w:name w:val="Comment Text Char"/>
    <w:basedOn w:val="DefaultParagraphFont"/>
    <w:link w:val="CommentText"/>
    <w:uiPriority w:val="99"/>
    <w:rsid w:val="009E633F"/>
    <w:rPr>
      <w:sz w:val="20"/>
      <w:szCs w:val="20"/>
    </w:rPr>
  </w:style>
  <w:style w:type="paragraph" w:styleId="CommentSubject">
    <w:name w:val="annotation subject"/>
    <w:basedOn w:val="CommentText"/>
    <w:next w:val="CommentText"/>
    <w:link w:val="CommentSubjectChar"/>
    <w:uiPriority w:val="99"/>
    <w:semiHidden/>
    <w:unhideWhenUsed/>
    <w:rsid w:val="009E633F"/>
    <w:rPr>
      <w:b/>
      <w:bCs/>
    </w:rPr>
  </w:style>
  <w:style w:type="character" w:customStyle="1" w:styleId="CommentSubjectChar">
    <w:name w:val="Comment Subject Char"/>
    <w:basedOn w:val="CommentTextChar"/>
    <w:link w:val="CommentSubject"/>
    <w:uiPriority w:val="99"/>
    <w:semiHidden/>
    <w:rsid w:val="009E633F"/>
    <w:rPr>
      <w:b/>
      <w:bCs/>
      <w:sz w:val="20"/>
      <w:szCs w:val="20"/>
    </w:rPr>
  </w:style>
  <w:style w:type="paragraph" w:styleId="Header">
    <w:name w:val="header"/>
    <w:basedOn w:val="Normal"/>
    <w:link w:val="HeaderChar"/>
    <w:uiPriority w:val="99"/>
    <w:unhideWhenUsed/>
    <w:rsid w:val="009E6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33F"/>
  </w:style>
  <w:style w:type="paragraph" w:styleId="Footer">
    <w:name w:val="footer"/>
    <w:basedOn w:val="Normal"/>
    <w:link w:val="FooterChar"/>
    <w:uiPriority w:val="99"/>
    <w:unhideWhenUsed/>
    <w:rsid w:val="009E6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Gerber, Karin (Ms) (Summerstrand North Campus)</cp:lastModifiedBy>
  <cp:revision>2</cp:revision>
  <dcterms:created xsi:type="dcterms:W3CDTF">2024-07-15T10:58:00Z</dcterms:created>
  <dcterms:modified xsi:type="dcterms:W3CDTF">2024-07-15T10:58:00Z</dcterms:modified>
</cp:coreProperties>
</file>