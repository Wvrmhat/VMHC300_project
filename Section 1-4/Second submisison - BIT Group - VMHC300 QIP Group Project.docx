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35881309"/>
        <w:docPartObj>
          <w:docPartGallery w:val="Cover Pages"/>
          <w:docPartUnique/>
        </w:docPartObj>
      </w:sdtPr>
      <w:sdtContent>
        <w:p w14:paraId="7A0DDAA3" w14:textId="77777777" w:rsidR="009043D6" w:rsidRDefault="009043D6">
          <w:r>
            <w:rPr>
              <w:noProof/>
            </w:rPr>
            <mc:AlternateContent>
              <mc:Choice Requires="wpg">
                <w:drawing>
                  <wp:anchor distT="0" distB="0" distL="114300" distR="114300" simplePos="0" relativeHeight="251659264" behindDoc="1" locked="0" layoutInCell="1" allowOverlap="1" wp14:anchorId="0C3D5773" wp14:editId="50C1265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A9E2C2A" w14:textId="7682B8EA" w:rsidR="009043D6" w:rsidRDefault="009043D6">
                                      <w:pPr>
                                        <w:pStyle w:val="NoSpacing"/>
                                        <w:spacing w:before="120"/>
                                        <w:jc w:val="center"/>
                                        <w:rPr>
                                          <w:color w:val="FFFFFF" w:themeColor="background1"/>
                                        </w:rPr>
                                      </w:pPr>
                                      <w:proofErr w:type="spellStart"/>
                                      <w:r>
                                        <w:rPr>
                                          <w:color w:val="FFFFFF" w:themeColor="background1"/>
                                        </w:rPr>
                                        <w:t>Nxam</w:t>
                                      </w:r>
                                      <w:proofErr w:type="spellEnd"/>
                                      <w:r>
                                        <w:rPr>
                                          <w:color w:val="FFFFFF" w:themeColor="background1"/>
                                        </w:rPr>
                                        <w:t>, Asemahle, (Mr) (s225905272)</w:t>
                                      </w:r>
                                      <w:r w:rsidR="00515763">
                                        <w:rPr>
                                          <w:color w:val="FFFFFF" w:themeColor="background1"/>
                                        </w:rPr>
                                        <w:t xml:space="preserve"> = group leader</w:t>
                                      </w:r>
                                    </w:p>
                                  </w:sdtContent>
                                </w:sdt>
                                <w:p w14:paraId="61110A2B" w14:textId="77777777" w:rsidR="009043D6" w:rsidRDefault="00000000" w:rsidP="009043D6">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9043D6">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336BF7" w14:textId="3FFD5C72" w:rsidR="009043D6" w:rsidRDefault="00000000">
                                  <w:pPr>
                                    <w:pStyle w:val="NoSpacing"/>
                                    <w:jc w:val="center"/>
                                    <w:rPr>
                                      <w:rFonts w:asciiTheme="majorHAnsi" w:eastAsiaTheme="majorEastAsia" w:hAnsiTheme="majorHAnsi" w:cstheme="majorBidi"/>
                                      <w:caps/>
                                      <w:color w:val="4F81BD" w:themeColor="accent1"/>
                                      <w:sz w:val="72"/>
                                      <w:szCs w:val="72"/>
                                    </w:rPr>
                                  </w:pPr>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009043D6">
                                        <w:rPr>
                                          <w:rFonts w:asciiTheme="majorHAnsi" w:eastAsiaTheme="majorEastAsia" w:hAnsiTheme="majorHAnsi" w:cstheme="majorBidi"/>
                                          <w:caps/>
                                          <w:color w:val="4F81BD" w:themeColor="accent1"/>
                                          <w:sz w:val="72"/>
                                          <w:szCs w:val="72"/>
                                        </w:rPr>
                                        <w:t>VMHC300 – QIP PROJECT</w:t>
                                      </w:r>
                                    </w:sdtContent>
                                  </w:sdt>
                                  <w:ins w:id="0" w:author="Gerber, Karin (Ms) (Summerstrand North Campus)" w:date="2024-04-30T07:24:00Z">
                                    <w:r w:rsidR="00D67751">
                                      <w:rPr>
                                        <w:rFonts w:asciiTheme="majorHAnsi" w:eastAsiaTheme="majorEastAsia" w:hAnsiTheme="majorHAnsi" w:cstheme="majorBidi"/>
                                        <w:caps/>
                                        <w:color w:val="4F81BD" w:themeColor="accent1"/>
                                        <w:sz w:val="72"/>
                                        <w:szCs w:val="72"/>
                                      </w:rPr>
                                      <w:t>: add title here</w:t>
                                    </w:r>
                                  </w:ins>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C3D577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A9E2C2A" w14:textId="7682B8EA" w:rsidR="009043D6" w:rsidRDefault="009043D6">
                                <w:pPr>
                                  <w:pStyle w:val="NoSpacing"/>
                                  <w:spacing w:before="120"/>
                                  <w:jc w:val="center"/>
                                  <w:rPr>
                                    <w:color w:val="FFFFFF" w:themeColor="background1"/>
                                  </w:rPr>
                                </w:pPr>
                                <w:proofErr w:type="spellStart"/>
                                <w:r>
                                  <w:rPr>
                                    <w:color w:val="FFFFFF" w:themeColor="background1"/>
                                  </w:rPr>
                                  <w:t>Nxam</w:t>
                                </w:r>
                                <w:proofErr w:type="spellEnd"/>
                                <w:r>
                                  <w:rPr>
                                    <w:color w:val="FFFFFF" w:themeColor="background1"/>
                                  </w:rPr>
                                  <w:t>, Asemahle, (Mr) (s225905272)</w:t>
                                </w:r>
                                <w:r w:rsidR="00515763">
                                  <w:rPr>
                                    <w:color w:val="FFFFFF" w:themeColor="background1"/>
                                  </w:rPr>
                                  <w:t xml:space="preserve"> = group leader</w:t>
                                </w:r>
                              </w:p>
                            </w:sdtContent>
                          </w:sdt>
                          <w:p w14:paraId="61110A2B" w14:textId="77777777" w:rsidR="009043D6" w:rsidRDefault="00000000" w:rsidP="009043D6">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9043D6">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0336BF7" w14:textId="3FFD5C72" w:rsidR="009043D6" w:rsidRDefault="00000000">
                            <w:pPr>
                              <w:pStyle w:val="NoSpacing"/>
                              <w:jc w:val="center"/>
                              <w:rPr>
                                <w:rFonts w:asciiTheme="majorHAnsi" w:eastAsiaTheme="majorEastAsia" w:hAnsiTheme="majorHAnsi" w:cstheme="majorBidi"/>
                                <w:caps/>
                                <w:color w:val="4F81BD" w:themeColor="accent1"/>
                                <w:sz w:val="72"/>
                                <w:szCs w:val="72"/>
                              </w:rPr>
                            </w:pPr>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009043D6">
                                  <w:rPr>
                                    <w:rFonts w:asciiTheme="majorHAnsi" w:eastAsiaTheme="majorEastAsia" w:hAnsiTheme="majorHAnsi" w:cstheme="majorBidi"/>
                                    <w:caps/>
                                    <w:color w:val="4F81BD" w:themeColor="accent1"/>
                                    <w:sz w:val="72"/>
                                    <w:szCs w:val="72"/>
                                  </w:rPr>
                                  <w:t>VMHC300 – QIP PROJECT</w:t>
                                </w:r>
                              </w:sdtContent>
                            </w:sdt>
                            <w:ins w:id="1" w:author="Gerber, Karin (Ms) (Summerstrand North Campus)" w:date="2024-04-30T07:24:00Z">
                              <w:r w:rsidR="00D67751">
                                <w:rPr>
                                  <w:rFonts w:asciiTheme="majorHAnsi" w:eastAsiaTheme="majorEastAsia" w:hAnsiTheme="majorHAnsi" w:cstheme="majorBidi"/>
                                  <w:caps/>
                                  <w:color w:val="4F81BD" w:themeColor="accent1"/>
                                  <w:sz w:val="72"/>
                                  <w:szCs w:val="72"/>
                                </w:rPr>
                                <w:t>: add title here</w:t>
                              </w:r>
                            </w:ins>
                          </w:p>
                        </w:txbxContent>
                      </v:textbox>
                    </v:shape>
                    <w10:wrap anchorx="page" anchory="page"/>
                  </v:group>
                </w:pict>
              </mc:Fallback>
            </mc:AlternateContent>
          </w:r>
        </w:p>
        <w:p w14:paraId="00899A67" w14:textId="77777777" w:rsidR="009043D6" w:rsidRDefault="009043D6">
          <w:pPr>
            <w:rPr>
              <w:rFonts w:asciiTheme="majorHAnsi" w:eastAsiaTheme="majorEastAsia" w:hAnsiTheme="majorHAnsi" w:cstheme="majorBidi"/>
              <w:color w:val="365F91" w:themeColor="accent1" w:themeShade="BF"/>
              <w:sz w:val="32"/>
              <w:szCs w:val="32"/>
            </w:rPr>
          </w:pPr>
          <w:r>
            <w:br w:type="page"/>
          </w:r>
        </w:p>
      </w:sdtContent>
    </w:sdt>
    <w:sdt>
      <w:sdtPr>
        <w:rPr>
          <w:rFonts w:asciiTheme="minorHAnsi" w:eastAsiaTheme="minorHAnsi" w:hAnsiTheme="minorHAnsi" w:cstheme="minorBidi"/>
          <w:color w:val="auto"/>
          <w:sz w:val="22"/>
          <w:szCs w:val="22"/>
        </w:rPr>
        <w:id w:val="1395401517"/>
        <w:docPartObj>
          <w:docPartGallery w:val="Table of Contents"/>
          <w:docPartUnique/>
        </w:docPartObj>
      </w:sdtPr>
      <w:sdtEndPr>
        <w:rPr>
          <w:b/>
          <w:bCs/>
          <w:noProof/>
        </w:rPr>
      </w:sdtEndPr>
      <w:sdtContent>
        <w:p w14:paraId="39F50635" w14:textId="77777777" w:rsidR="00877C18" w:rsidRDefault="00877C18">
          <w:pPr>
            <w:pStyle w:val="TOCHeading"/>
          </w:pPr>
          <w:r>
            <w:t>Contents</w:t>
          </w:r>
        </w:p>
        <w:p w14:paraId="07FC0037" w14:textId="77777777" w:rsidR="00877C18" w:rsidRDefault="00877C1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4344142" w:history="1">
            <w:r w:rsidRPr="005D4AF3">
              <w:rPr>
                <w:rStyle w:val="Hyperlink"/>
                <w:noProof/>
                <w:lang w:val="en-ZA"/>
              </w:rPr>
              <w:t>INTRODUCTION</w:t>
            </w:r>
            <w:r>
              <w:rPr>
                <w:noProof/>
                <w:webHidden/>
              </w:rPr>
              <w:tab/>
            </w:r>
            <w:r>
              <w:rPr>
                <w:noProof/>
                <w:webHidden/>
              </w:rPr>
              <w:fldChar w:fldCharType="begin"/>
            </w:r>
            <w:r>
              <w:rPr>
                <w:noProof/>
                <w:webHidden/>
              </w:rPr>
              <w:instrText xml:space="preserve"> PAGEREF _Toc164344142 \h </w:instrText>
            </w:r>
            <w:r>
              <w:rPr>
                <w:noProof/>
                <w:webHidden/>
              </w:rPr>
            </w:r>
            <w:r>
              <w:rPr>
                <w:noProof/>
                <w:webHidden/>
              </w:rPr>
              <w:fldChar w:fldCharType="separate"/>
            </w:r>
            <w:r>
              <w:rPr>
                <w:noProof/>
                <w:webHidden/>
              </w:rPr>
              <w:t>2</w:t>
            </w:r>
            <w:r>
              <w:rPr>
                <w:noProof/>
                <w:webHidden/>
              </w:rPr>
              <w:fldChar w:fldCharType="end"/>
            </w:r>
          </w:hyperlink>
        </w:p>
        <w:p w14:paraId="69A0FE91" w14:textId="77777777" w:rsidR="00877C18" w:rsidRDefault="00000000">
          <w:pPr>
            <w:pStyle w:val="TOC1"/>
            <w:tabs>
              <w:tab w:val="right" w:leader="dot" w:pos="9350"/>
            </w:tabs>
            <w:rPr>
              <w:rFonts w:eastAsiaTheme="minorEastAsia"/>
              <w:noProof/>
            </w:rPr>
          </w:pPr>
          <w:hyperlink w:anchor="_Toc164344143" w:history="1">
            <w:r w:rsidR="00877C18" w:rsidRPr="005D4AF3">
              <w:rPr>
                <w:rStyle w:val="Hyperlink"/>
                <w:rFonts w:eastAsia="Times New Roman"/>
                <w:noProof/>
              </w:rPr>
              <w:t>CLARIFICATION OF CONCEPTS</w:t>
            </w:r>
            <w:r w:rsidR="00877C18">
              <w:rPr>
                <w:noProof/>
                <w:webHidden/>
              </w:rPr>
              <w:tab/>
            </w:r>
            <w:r w:rsidR="00877C18">
              <w:rPr>
                <w:noProof/>
                <w:webHidden/>
              </w:rPr>
              <w:fldChar w:fldCharType="begin"/>
            </w:r>
            <w:r w:rsidR="00877C18">
              <w:rPr>
                <w:noProof/>
                <w:webHidden/>
              </w:rPr>
              <w:instrText xml:space="preserve"> PAGEREF _Toc164344143 \h </w:instrText>
            </w:r>
            <w:r w:rsidR="00877C18">
              <w:rPr>
                <w:noProof/>
                <w:webHidden/>
              </w:rPr>
            </w:r>
            <w:r w:rsidR="00877C18">
              <w:rPr>
                <w:noProof/>
                <w:webHidden/>
              </w:rPr>
              <w:fldChar w:fldCharType="separate"/>
            </w:r>
            <w:r w:rsidR="00877C18">
              <w:rPr>
                <w:noProof/>
                <w:webHidden/>
              </w:rPr>
              <w:t>2</w:t>
            </w:r>
            <w:r w:rsidR="00877C18">
              <w:rPr>
                <w:noProof/>
                <w:webHidden/>
              </w:rPr>
              <w:fldChar w:fldCharType="end"/>
            </w:r>
          </w:hyperlink>
        </w:p>
        <w:p w14:paraId="6052F08B" w14:textId="77777777" w:rsidR="00877C18" w:rsidRDefault="00000000">
          <w:pPr>
            <w:pStyle w:val="TOC1"/>
            <w:tabs>
              <w:tab w:val="right" w:leader="dot" w:pos="9350"/>
            </w:tabs>
            <w:rPr>
              <w:rFonts w:eastAsiaTheme="minorEastAsia"/>
              <w:noProof/>
            </w:rPr>
          </w:pPr>
          <w:hyperlink w:anchor="_Toc164344144" w:history="1">
            <w:r w:rsidR="00877C18" w:rsidRPr="005D4AF3">
              <w:rPr>
                <w:rStyle w:val="Hyperlink"/>
                <w:noProof/>
              </w:rPr>
              <w:t>QUALITY STANDARD(S) APPLICABLE TO REPORT / PROJECT</w:t>
            </w:r>
            <w:r w:rsidR="00877C18">
              <w:rPr>
                <w:noProof/>
                <w:webHidden/>
              </w:rPr>
              <w:tab/>
            </w:r>
            <w:r w:rsidR="00877C18">
              <w:rPr>
                <w:noProof/>
                <w:webHidden/>
              </w:rPr>
              <w:fldChar w:fldCharType="begin"/>
            </w:r>
            <w:r w:rsidR="00877C18">
              <w:rPr>
                <w:noProof/>
                <w:webHidden/>
              </w:rPr>
              <w:instrText xml:space="preserve"> PAGEREF _Toc164344144 \h </w:instrText>
            </w:r>
            <w:r w:rsidR="00877C18">
              <w:rPr>
                <w:noProof/>
                <w:webHidden/>
              </w:rPr>
            </w:r>
            <w:r w:rsidR="00877C18">
              <w:rPr>
                <w:noProof/>
                <w:webHidden/>
              </w:rPr>
              <w:fldChar w:fldCharType="separate"/>
            </w:r>
            <w:r w:rsidR="00877C18">
              <w:rPr>
                <w:noProof/>
                <w:webHidden/>
              </w:rPr>
              <w:t>3</w:t>
            </w:r>
            <w:r w:rsidR="00877C18">
              <w:rPr>
                <w:noProof/>
                <w:webHidden/>
              </w:rPr>
              <w:fldChar w:fldCharType="end"/>
            </w:r>
          </w:hyperlink>
        </w:p>
        <w:p w14:paraId="68E2E59A" w14:textId="77777777" w:rsidR="00877C18" w:rsidRDefault="00000000">
          <w:pPr>
            <w:pStyle w:val="TOC1"/>
            <w:tabs>
              <w:tab w:val="right" w:leader="dot" w:pos="9350"/>
            </w:tabs>
            <w:rPr>
              <w:rFonts w:eastAsiaTheme="minorEastAsia"/>
              <w:noProof/>
            </w:rPr>
          </w:pPr>
          <w:hyperlink w:anchor="_Toc164344145" w:history="1">
            <w:r w:rsidR="00877C18" w:rsidRPr="005D4AF3">
              <w:rPr>
                <w:rStyle w:val="Hyperlink"/>
                <w:noProof/>
              </w:rPr>
              <w:t>PROBLEM</w:t>
            </w:r>
            <w:r w:rsidR="00877C18">
              <w:rPr>
                <w:noProof/>
                <w:webHidden/>
              </w:rPr>
              <w:tab/>
            </w:r>
            <w:r w:rsidR="00877C18">
              <w:rPr>
                <w:noProof/>
                <w:webHidden/>
              </w:rPr>
              <w:fldChar w:fldCharType="begin"/>
            </w:r>
            <w:r w:rsidR="00877C18">
              <w:rPr>
                <w:noProof/>
                <w:webHidden/>
              </w:rPr>
              <w:instrText xml:space="preserve"> PAGEREF _Toc164344145 \h </w:instrText>
            </w:r>
            <w:r w:rsidR="00877C18">
              <w:rPr>
                <w:noProof/>
                <w:webHidden/>
              </w:rPr>
            </w:r>
            <w:r w:rsidR="00877C18">
              <w:rPr>
                <w:noProof/>
                <w:webHidden/>
              </w:rPr>
              <w:fldChar w:fldCharType="separate"/>
            </w:r>
            <w:r w:rsidR="00877C18">
              <w:rPr>
                <w:noProof/>
                <w:webHidden/>
              </w:rPr>
              <w:t>4</w:t>
            </w:r>
            <w:r w:rsidR="00877C18">
              <w:rPr>
                <w:noProof/>
                <w:webHidden/>
              </w:rPr>
              <w:fldChar w:fldCharType="end"/>
            </w:r>
          </w:hyperlink>
        </w:p>
        <w:p w14:paraId="638F2E5E" w14:textId="77777777" w:rsidR="00877C18" w:rsidRDefault="00877C18">
          <w:r>
            <w:rPr>
              <w:b/>
              <w:bCs/>
              <w:noProof/>
            </w:rPr>
            <w:fldChar w:fldCharType="end"/>
          </w:r>
        </w:p>
      </w:sdtContent>
    </w:sdt>
    <w:p w14:paraId="06F2BBCC" w14:textId="77777777" w:rsidR="00877C18" w:rsidRDefault="00877C18">
      <w:pPr>
        <w:rPr>
          <w:rFonts w:asciiTheme="majorHAnsi" w:eastAsiaTheme="majorEastAsia" w:hAnsiTheme="majorHAnsi" w:cstheme="majorBidi"/>
          <w:color w:val="365F91" w:themeColor="accent1" w:themeShade="BF"/>
          <w:sz w:val="32"/>
          <w:szCs w:val="32"/>
          <w:lang w:val="en-ZA"/>
        </w:rPr>
      </w:pPr>
      <w:r>
        <w:rPr>
          <w:lang w:val="en-ZA"/>
        </w:rPr>
        <w:br w:type="page"/>
      </w:r>
    </w:p>
    <w:p w14:paraId="291B26F3" w14:textId="77777777" w:rsidR="000A68B7" w:rsidRPr="003960A2" w:rsidRDefault="00404861" w:rsidP="003960A2">
      <w:pPr>
        <w:pStyle w:val="Heading1"/>
        <w:rPr>
          <w:lang w:val="en-ZA"/>
        </w:rPr>
      </w:pPr>
      <w:bookmarkStart w:id="2" w:name="_Toc164344142"/>
      <w:r w:rsidRPr="003960A2">
        <w:rPr>
          <w:lang w:val="en-ZA"/>
        </w:rPr>
        <w:lastRenderedPageBreak/>
        <w:t>INTRODUCTION</w:t>
      </w:r>
      <w:bookmarkEnd w:id="2"/>
    </w:p>
    <w:p w14:paraId="11B207B4" w14:textId="64C97E68" w:rsidR="00404861" w:rsidRDefault="007D36C3">
      <w:pPr>
        <w:rPr>
          <w:sz w:val="24"/>
          <w:szCs w:val="24"/>
          <w:lang w:val="en-ZA"/>
        </w:rPr>
      </w:pPr>
      <w:r>
        <w:rPr>
          <w:sz w:val="24"/>
          <w:szCs w:val="24"/>
          <w:lang w:val="en-ZA"/>
        </w:rPr>
        <w:t xml:space="preserve">Cancer misdiagnosis may occur </w:t>
      </w:r>
      <w:del w:id="3" w:author="Gerber, Karin (Ms) (Summerstrand North Campus)" w:date="2024-04-30T07:25:00Z">
        <w:r w:rsidDel="00D67751">
          <w:rPr>
            <w:sz w:val="24"/>
            <w:szCs w:val="24"/>
            <w:lang w:val="en-ZA"/>
          </w:rPr>
          <w:delText xml:space="preserve">in </w:delText>
        </w:r>
      </w:del>
      <w:ins w:id="4" w:author="Gerber, Karin (Ms) (Summerstrand North Campus)" w:date="2024-04-30T07:25:00Z">
        <w:r w:rsidR="00D67751">
          <w:rPr>
            <w:sz w:val="24"/>
            <w:szCs w:val="24"/>
            <w:lang w:val="en-ZA"/>
          </w:rPr>
          <w:t>at</w:t>
        </w:r>
        <w:r w:rsidR="00D67751">
          <w:rPr>
            <w:sz w:val="24"/>
            <w:szCs w:val="24"/>
            <w:lang w:val="en-ZA"/>
          </w:rPr>
          <w:t xml:space="preserve"> </w:t>
        </w:r>
      </w:ins>
      <w:r>
        <w:rPr>
          <w:sz w:val="24"/>
          <w:szCs w:val="24"/>
          <w:lang w:val="en-ZA"/>
        </w:rPr>
        <w:t xml:space="preserve">any stage during the cancer </w:t>
      </w:r>
      <w:del w:id="5" w:author="Gerber, Karin (Ms) (Summerstrand North Campus)" w:date="2024-04-30T07:25:00Z">
        <w:r w:rsidDel="00F93C1B">
          <w:rPr>
            <w:sz w:val="24"/>
            <w:szCs w:val="24"/>
            <w:lang w:val="en-ZA"/>
          </w:rPr>
          <w:delText>mis</w:delText>
        </w:r>
      </w:del>
      <w:r>
        <w:rPr>
          <w:sz w:val="24"/>
          <w:szCs w:val="24"/>
          <w:lang w:val="en-ZA"/>
        </w:rPr>
        <w:t xml:space="preserve">diagnosis process. Human error, such as a doctor’s </w:t>
      </w:r>
      <w:commentRangeStart w:id="6"/>
      <w:r>
        <w:rPr>
          <w:sz w:val="24"/>
          <w:szCs w:val="24"/>
          <w:lang w:val="en-ZA"/>
        </w:rPr>
        <w:t xml:space="preserve">negligence or incompetence </w:t>
      </w:r>
      <w:commentRangeEnd w:id="6"/>
      <w:r w:rsidR="00FA72B3">
        <w:rPr>
          <w:rStyle w:val="CommentReference"/>
        </w:rPr>
        <w:commentReference w:id="6"/>
      </w:r>
      <w:r>
        <w:rPr>
          <w:sz w:val="24"/>
          <w:szCs w:val="24"/>
          <w:lang w:val="en-ZA"/>
        </w:rPr>
        <w:t xml:space="preserve">when deciding which kinds of cancer tests would be needed, can result in cancer misdiagnosis. Misdiagnosis of cancer may </w:t>
      </w:r>
      <w:ins w:id="7" w:author="Gerber, Karin (Ms) (Summerstrand North Campus)" w:date="2024-04-30T07:26:00Z">
        <w:r w:rsidR="003778D7">
          <w:rPr>
            <w:sz w:val="24"/>
            <w:szCs w:val="24"/>
            <w:lang w:val="en-ZA"/>
          </w:rPr>
          <w:t xml:space="preserve">also </w:t>
        </w:r>
      </w:ins>
      <w:r>
        <w:rPr>
          <w:sz w:val="24"/>
          <w:szCs w:val="24"/>
          <w:lang w:val="en-ZA"/>
        </w:rPr>
        <w:t xml:space="preserve">occur during the testing process, such as errors in performing diagnostic imaging or poor cell sample collection for a biopsy. </w:t>
      </w:r>
      <w:ins w:id="8" w:author="Gerber, Karin (Ms) (Summerstrand North Campus)" w:date="2024-04-30T07:26:00Z">
        <w:r w:rsidR="003778D7">
          <w:rPr>
            <w:sz w:val="24"/>
            <w:szCs w:val="24"/>
            <w:lang w:val="en-ZA"/>
          </w:rPr>
          <w:t xml:space="preserve">? where is the </w:t>
        </w:r>
        <w:proofErr w:type="gramStart"/>
        <w:r w:rsidR="003778D7">
          <w:rPr>
            <w:sz w:val="24"/>
            <w:szCs w:val="24"/>
            <w:lang w:val="en-ZA"/>
          </w:rPr>
          <w:t>reference</w:t>
        </w:r>
      </w:ins>
      <w:proofErr w:type="gramEnd"/>
    </w:p>
    <w:p w14:paraId="75DE4C8B" w14:textId="05C519DA" w:rsidR="00417950" w:rsidRDefault="00D933D5" w:rsidP="00417950">
      <w:pPr>
        <w:rPr>
          <w:rFonts w:eastAsia="Times New Roman" w:cstheme="minorHAnsi"/>
          <w:sz w:val="24"/>
          <w:szCs w:val="24"/>
        </w:rPr>
      </w:pPr>
      <w:ins w:id="9" w:author="Gerber, Karin (Ms) (Summerstrand North Campus)" w:date="2024-04-30T07:27:00Z">
        <w:r>
          <w:rPr>
            <w:sz w:val="24"/>
            <w:szCs w:val="24"/>
            <w:lang w:val="en-ZA"/>
          </w:rPr>
          <w:t>O</w:t>
        </w:r>
      </w:ins>
      <w:del w:id="10" w:author="Gerber, Karin (Ms) (Summerstrand North Campus)" w:date="2024-04-30T07:27:00Z">
        <w:r w:rsidR="007D36C3" w:rsidDel="00D933D5">
          <w:rPr>
            <w:sz w:val="24"/>
            <w:szCs w:val="24"/>
            <w:lang w:val="en-ZA"/>
          </w:rPr>
          <w:delText>Now, o</w:delText>
        </w:r>
      </w:del>
      <w:r w:rsidR="007D36C3">
        <w:rPr>
          <w:sz w:val="24"/>
          <w:szCs w:val="24"/>
          <w:lang w:val="en-ZA"/>
        </w:rPr>
        <w:t xml:space="preserve">ur </w:t>
      </w:r>
      <w:ins w:id="11" w:author="Gerber, Karin (Ms) (Summerstrand North Campus)" w:date="2024-04-30T07:27:00Z">
        <w:r>
          <w:rPr>
            <w:sz w:val="24"/>
            <w:szCs w:val="24"/>
            <w:lang w:val="en-ZA"/>
          </w:rPr>
          <w:t>quality project</w:t>
        </w:r>
        <w:r w:rsidR="00B919B1">
          <w:rPr>
            <w:sz w:val="24"/>
            <w:szCs w:val="24"/>
            <w:lang w:val="en-ZA"/>
          </w:rPr>
          <w:t>'</w:t>
        </w:r>
        <w:r>
          <w:rPr>
            <w:sz w:val="24"/>
            <w:szCs w:val="24"/>
            <w:lang w:val="en-ZA"/>
          </w:rPr>
          <w:t xml:space="preserve">s focus is </w:t>
        </w:r>
      </w:ins>
      <w:del w:id="12" w:author="Gerber, Karin (Ms) (Summerstrand North Campus)" w:date="2024-04-30T07:27:00Z">
        <w:r w:rsidR="007D36C3" w:rsidDel="00B919B1">
          <w:rPr>
            <w:sz w:val="24"/>
            <w:szCs w:val="24"/>
            <w:lang w:val="en-ZA"/>
          </w:rPr>
          <w:delText>topic is about</w:delText>
        </w:r>
      </w:del>
      <w:ins w:id="13" w:author="Gerber, Karin (Ms) (Summerstrand North Campus)" w:date="2024-04-30T07:27:00Z">
        <w:r w:rsidR="00B919B1">
          <w:rPr>
            <w:sz w:val="24"/>
            <w:szCs w:val="24"/>
            <w:lang w:val="en-ZA"/>
          </w:rPr>
          <w:t>on</w:t>
        </w:r>
      </w:ins>
      <w:r w:rsidR="007D36C3">
        <w:rPr>
          <w:sz w:val="24"/>
          <w:szCs w:val="24"/>
          <w:lang w:val="en-ZA"/>
        </w:rPr>
        <w:t xml:space="preserve"> desi</w:t>
      </w:r>
      <w:r w:rsidR="00417950">
        <w:rPr>
          <w:sz w:val="24"/>
          <w:szCs w:val="24"/>
          <w:lang w:val="en-ZA"/>
        </w:rPr>
        <w:t xml:space="preserve">gning a clinical decision support system (CDSS) directed towards cancer patients, with adherence to Evidence-Based Medicine guidelines. According to </w:t>
      </w:r>
      <w:r w:rsidR="00417950" w:rsidRPr="00417950">
        <w:rPr>
          <w:rFonts w:eastAsia="Times New Roman" w:cstheme="minorHAnsi"/>
          <w:sz w:val="24"/>
          <w:szCs w:val="24"/>
        </w:rPr>
        <w:t>(Dotson, 2015)</w:t>
      </w:r>
      <w:r w:rsidR="00417950">
        <w:rPr>
          <w:rFonts w:eastAsia="Times New Roman" w:cstheme="minorHAnsi"/>
          <w:sz w:val="24"/>
          <w:szCs w:val="24"/>
        </w:rPr>
        <w:t xml:space="preserve">, </w:t>
      </w:r>
      <w:del w:id="14" w:author="Gerber, Karin (Ms) (Summerstrand North Campus)" w:date="2024-04-30T07:27:00Z">
        <w:r w:rsidR="00417950" w:rsidDel="00B919B1">
          <w:rPr>
            <w:rFonts w:eastAsia="Times New Roman" w:cstheme="minorHAnsi"/>
            <w:sz w:val="24"/>
            <w:szCs w:val="24"/>
          </w:rPr>
          <w:delText xml:space="preserve">an Evidence </w:delText>
        </w:r>
      </w:del>
      <w:ins w:id="15" w:author="Gerber, Karin (Ms) (Summerstrand North Campus)" w:date="2024-04-30T07:28:00Z">
        <w:r w:rsidR="003707CB">
          <w:rPr>
            <w:rFonts w:eastAsia="Times New Roman" w:cstheme="minorHAnsi"/>
            <w:sz w:val="24"/>
            <w:szCs w:val="24"/>
          </w:rPr>
          <w:t>e</w:t>
        </w:r>
      </w:ins>
      <w:ins w:id="16" w:author="Gerber, Karin (Ms) (Summerstrand North Campus)" w:date="2024-04-30T07:27:00Z">
        <w:r w:rsidR="00B919B1">
          <w:rPr>
            <w:rFonts w:eastAsia="Times New Roman" w:cstheme="minorHAnsi"/>
            <w:sz w:val="24"/>
            <w:szCs w:val="24"/>
          </w:rPr>
          <w:t>vidence</w:t>
        </w:r>
        <w:r w:rsidR="00B919B1">
          <w:rPr>
            <w:rFonts w:eastAsia="Times New Roman" w:cstheme="minorHAnsi"/>
            <w:sz w:val="24"/>
            <w:szCs w:val="24"/>
          </w:rPr>
          <w:t>-</w:t>
        </w:r>
      </w:ins>
      <w:del w:id="17" w:author="Gerber, Karin (Ms) (Summerstrand North Campus)" w:date="2024-04-30T07:28:00Z">
        <w:r w:rsidR="00417950" w:rsidDel="003707CB">
          <w:rPr>
            <w:rFonts w:eastAsia="Times New Roman" w:cstheme="minorHAnsi"/>
            <w:sz w:val="24"/>
            <w:szCs w:val="24"/>
          </w:rPr>
          <w:delText>B</w:delText>
        </w:r>
      </w:del>
      <w:ins w:id="18" w:author="Gerber, Karin (Ms) (Summerstrand North Campus)" w:date="2024-04-30T07:28:00Z">
        <w:r w:rsidR="003707CB">
          <w:rPr>
            <w:rFonts w:eastAsia="Times New Roman" w:cstheme="minorHAnsi"/>
            <w:sz w:val="24"/>
            <w:szCs w:val="24"/>
          </w:rPr>
          <w:t>b</w:t>
        </w:r>
      </w:ins>
      <w:r w:rsidR="00417950">
        <w:rPr>
          <w:rFonts w:eastAsia="Times New Roman" w:cstheme="minorHAnsi"/>
          <w:sz w:val="24"/>
          <w:szCs w:val="24"/>
        </w:rPr>
        <w:t xml:space="preserve">ased </w:t>
      </w:r>
      <w:del w:id="19" w:author="Gerber, Karin (Ms) (Summerstrand North Campus)" w:date="2024-04-30T07:28:00Z">
        <w:r w:rsidR="00417950" w:rsidDel="003707CB">
          <w:rPr>
            <w:rFonts w:eastAsia="Times New Roman" w:cstheme="minorHAnsi"/>
            <w:sz w:val="24"/>
            <w:szCs w:val="24"/>
          </w:rPr>
          <w:delText>M</w:delText>
        </w:r>
      </w:del>
      <w:ins w:id="20" w:author="Gerber, Karin (Ms) (Summerstrand North Campus)" w:date="2024-04-30T07:28:00Z">
        <w:r w:rsidR="003707CB">
          <w:rPr>
            <w:rFonts w:eastAsia="Times New Roman" w:cstheme="minorHAnsi"/>
            <w:sz w:val="24"/>
            <w:szCs w:val="24"/>
          </w:rPr>
          <w:t>m</w:t>
        </w:r>
      </w:ins>
      <w:r w:rsidR="00417950">
        <w:rPr>
          <w:rFonts w:eastAsia="Times New Roman" w:cstheme="minorHAnsi"/>
          <w:sz w:val="24"/>
          <w:szCs w:val="24"/>
        </w:rPr>
        <w:t xml:space="preserve">edicine is the conscientious, explicit, and judicious use of current best evidence in making decisions about the care of individual patients. </w:t>
      </w:r>
      <w:r w:rsidR="006163B0">
        <w:rPr>
          <w:rFonts w:eastAsia="Times New Roman" w:cstheme="minorHAnsi"/>
          <w:sz w:val="24"/>
          <w:szCs w:val="24"/>
        </w:rPr>
        <w:t xml:space="preserve">The main objective of this system </w:t>
      </w:r>
      <w:del w:id="21" w:author="Gerber, Karin (Ms) (Summerstrand North Campus)" w:date="2024-04-30T07:28:00Z">
        <w:r w:rsidR="006163B0" w:rsidDel="003707CB">
          <w:rPr>
            <w:rFonts w:eastAsia="Times New Roman" w:cstheme="minorHAnsi"/>
            <w:sz w:val="24"/>
            <w:szCs w:val="24"/>
          </w:rPr>
          <w:delText xml:space="preserve">aims </w:delText>
        </w:r>
      </w:del>
      <w:ins w:id="22" w:author="Gerber, Karin (Ms) (Summerstrand North Campus)" w:date="2024-04-30T07:28:00Z">
        <w:r w:rsidR="003707CB">
          <w:rPr>
            <w:rFonts w:eastAsia="Times New Roman" w:cstheme="minorHAnsi"/>
            <w:sz w:val="24"/>
            <w:szCs w:val="24"/>
          </w:rPr>
          <w:t>i</w:t>
        </w:r>
        <w:r w:rsidR="003707CB">
          <w:rPr>
            <w:rFonts w:eastAsia="Times New Roman" w:cstheme="minorHAnsi"/>
            <w:sz w:val="24"/>
            <w:szCs w:val="24"/>
          </w:rPr>
          <w:t xml:space="preserve">s </w:t>
        </w:r>
      </w:ins>
      <w:r w:rsidR="006163B0">
        <w:rPr>
          <w:rFonts w:eastAsia="Times New Roman" w:cstheme="minorHAnsi"/>
          <w:sz w:val="24"/>
          <w:szCs w:val="24"/>
        </w:rPr>
        <w:t>to provide concrete medical information and aid in the diagnosis of cancer patients, in other words, improving the quality of care the</w:t>
      </w:r>
      <w:ins w:id="23" w:author="Gerber, Karin (Ms) (Summerstrand North Campus)" w:date="2024-04-30T07:28:00Z">
        <w:r w:rsidR="00191847">
          <w:rPr>
            <w:rFonts w:eastAsia="Times New Roman" w:cstheme="minorHAnsi"/>
            <w:sz w:val="24"/>
            <w:szCs w:val="24"/>
          </w:rPr>
          <w:t xml:space="preserve"> patients </w:t>
        </w:r>
      </w:ins>
      <w:del w:id="24" w:author="Gerber, Karin (Ms) (Summerstrand North Campus)" w:date="2024-04-30T07:28:00Z">
        <w:r w:rsidR="006163B0" w:rsidDel="00191847">
          <w:rPr>
            <w:rFonts w:eastAsia="Times New Roman" w:cstheme="minorHAnsi"/>
            <w:sz w:val="24"/>
            <w:szCs w:val="24"/>
          </w:rPr>
          <w:delText xml:space="preserve">y </w:delText>
        </w:r>
      </w:del>
      <w:r w:rsidR="006163B0">
        <w:rPr>
          <w:rFonts w:eastAsia="Times New Roman" w:cstheme="minorHAnsi"/>
          <w:sz w:val="24"/>
          <w:szCs w:val="24"/>
        </w:rPr>
        <w:t xml:space="preserve">receive. </w:t>
      </w:r>
    </w:p>
    <w:p w14:paraId="6C2B6DA0" w14:textId="1B8CA10F" w:rsidR="006163B0" w:rsidRDefault="00407A7F" w:rsidP="00417950">
      <w:pPr>
        <w:rPr>
          <w:rFonts w:eastAsia="Times New Roman" w:cstheme="minorHAnsi"/>
          <w:sz w:val="24"/>
          <w:szCs w:val="24"/>
        </w:rPr>
      </w:pPr>
      <w:ins w:id="25" w:author="Gerber, Karin (Ms) (Summerstrand North Campus)" w:date="2024-04-30T07:29:00Z">
        <w:r>
          <w:rPr>
            <w:rFonts w:eastAsia="Times New Roman" w:cstheme="minorHAnsi"/>
            <w:sz w:val="24"/>
            <w:szCs w:val="24"/>
          </w:rPr>
          <w:t xml:space="preserve">The following aspects are currently discussed in this report, </w:t>
        </w:r>
      </w:ins>
      <w:del w:id="26" w:author="Gerber, Karin (Ms) (Summerstrand North Campus)" w:date="2024-04-30T07:29:00Z">
        <w:r w:rsidR="006163B0" w:rsidDel="00407A7F">
          <w:rPr>
            <w:rFonts w:eastAsia="Times New Roman" w:cstheme="minorHAnsi"/>
            <w:sz w:val="24"/>
            <w:szCs w:val="24"/>
          </w:rPr>
          <w:delText xml:space="preserve">What you can expect from the report </w:delText>
        </w:r>
        <w:r w:rsidR="003960A2" w:rsidDel="00407A7F">
          <w:rPr>
            <w:rFonts w:eastAsia="Times New Roman" w:cstheme="minorHAnsi"/>
            <w:sz w:val="24"/>
            <w:szCs w:val="24"/>
          </w:rPr>
          <w:delText xml:space="preserve">are </w:delText>
        </w:r>
      </w:del>
      <w:r w:rsidR="003960A2">
        <w:rPr>
          <w:rFonts w:eastAsia="Times New Roman" w:cstheme="minorHAnsi"/>
          <w:sz w:val="24"/>
          <w:szCs w:val="24"/>
        </w:rPr>
        <w:t xml:space="preserve">some quality standards applicable to the project, identifying the problem (with of course factors that contribute to the problem), and some clarification of the concepts. By addressing these aspects comprehensively, the purpose of this report is to provide a thorough overview and understanding, planning, and execution of a CDSS tailored for cancer patients, thereby </w:t>
      </w:r>
      <w:ins w:id="27" w:author="Gerber, Karin (Ms) (Summerstrand North Campus)" w:date="2024-04-30T07:30:00Z">
        <w:r w:rsidR="00417A68">
          <w:rPr>
            <w:rFonts w:eastAsia="Times New Roman" w:cstheme="minorHAnsi"/>
            <w:sz w:val="24"/>
            <w:szCs w:val="24"/>
          </w:rPr>
          <w:t xml:space="preserve">aiming at </w:t>
        </w:r>
      </w:ins>
      <w:r w:rsidR="003960A2">
        <w:rPr>
          <w:rFonts w:eastAsia="Times New Roman" w:cstheme="minorHAnsi"/>
          <w:sz w:val="24"/>
          <w:szCs w:val="24"/>
        </w:rPr>
        <w:t>improving patient care and clinical outcomes in oncology practice.</w:t>
      </w:r>
    </w:p>
    <w:p w14:paraId="59197A26" w14:textId="1410BF1F" w:rsidR="003960A2" w:rsidDel="00417A68" w:rsidRDefault="003960A2" w:rsidP="00417950">
      <w:pPr>
        <w:rPr>
          <w:del w:id="28" w:author="Gerber, Karin (Ms) (Summerstrand North Campus)" w:date="2024-04-30T07:30:00Z"/>
          <w:rFonts w:eastAsia="Times New Roman" w:cstheme="minorHAnsi"/>
          <w:sz w:val="24"/>
          <w:szCs w:val="24"/>
        </w:rPr>
      </w:pPr>
    </w:p>
    <w:p w14:paraId="416FFAB7" w14:textId="77777777" w:rsidR="00D0746B" w:rsidRPr="00D0746B" w:rsidRDefault="003960A2" w:rsidP="00D0746B">
      <w:pPr>
        <w:pStyle w:val="Heading1"/>
        <w:rPr>
          <w:rFonts w:eastAsia="Times New Roman"/>
        </w:rPr>
      </w:pPr>
      <w:bookmarkStart w:id="29" w:name="_Toc164344143"/>
      <w:r>
        <w:rPr>
          <w:rFonts w:eastAsia="Times New Roman"/>
        </w:rPr>
        <w:t>CLARIFICATION OF CONCEPTS</w:t>
      </w:r>
      <w:bookmarkEnd w:id="29"/>
    </w:p>
    <w:p w14:paraId="7FF2226E" w14:textId="490052A6" w:rsidR="00D0746B" w:rsidRPr="00D0746B" w:rsidRDefault="00D0746B" w:rsidP="00D0746B">
      <w:pPr>
        <w:jc w:val="both"/>
        <w:rPr>
          <w:sz w:val="24"/>
          <w:szCs w:val="24"/>
        </w:rPr>
      </w:pPr>
      <w:r w:rsidRPr="00D0746B">
        <w:rPr>
          <w:b/>
          <w:bCs/>
          <w:sz w:val="24"/>
          <w:szCs w:val="24"/>
        </w:rPr>
        <w:t>Clinical Decision Support System (CDSS):</w:t>
      </w:r>
      <w:r w:rsidRPr="00D0746B">
        <w:rPr>
          <w:sz w:val="24"/>
          <w:szCs w:val="24"/>
        </w:rPr>
        <w:t xml:space="preserve"> </w:t>
      </w:r>
      <w:del w:id="30" w:author="Gerber, Karin (Ms) (Summerstrand North Campus)" w:date="2024-04-30T07:30:00Z">
        <w:r w:rsidRPr="00D0746B" w:rsidDel="00633AD1">
          <w:rPr>
            <w:sz w:val="24"/>
            <w:szCs w:val="24"/>
          </w:rPr>
          <w:delText xml:space="preserve">Combination </w:delText>
        </w:r>
      </w:del>
      <w:ins w:id="31" w:author="Gerber, Karin (Ms) (Summerstrand North Campus)" w:date="2024-04-30T07:30:00Z">
        <w:r w:rsidR="00633AD1">
          <w:rPr>
            <w:sz w:val="24"/>
            <w:szCs w:val="24"/>
          </w:rPr>
          <w:t>A c</w:t>
        </w:r>
        <w:r w:rsidR="00633AD1" w:rsidRPr="00D0746B">
          <w:rPr>
            <w:sz w:val="24"/>
            <w:szCs w:val="24"/>
          </w:rPr>
          <w:t xml:space="preserve">ombination </w:t>
        </w:r>
      </w:ins>
      <w:r w:rsidRPr="00D0746B">
        <w:rPr>
          <w:sz w:val="24"/>
          <w:szCs w:val="24"/>
        </w:rPr>
        <w:t xml:space="preserve">of Health </w:t>
      </w:r>
      <w:r w:rsidR="00FA2CF2">
        <w:rPr>
          <w:sz w:val="24"/>
          <w:szCs w:val="24"/>
        </w:rPr>
        <w:t xml:space="preserve">and </w:t>
      </w:r>
      <w:r w:rsidRPr="00D0746B">
        <w:rPr>
          <w:sz w:val="24"/>
          <w:szCs w:val="24"/>
        </w:rPr>
        <w:t xml:space="preserve">Information Technology which provides practitioners with knowledge and </w:t>
      </w:r>
      <w:del w:id="32" w:author="Gerber, Karin (Ms) (Summerstrand North Campus)" w:date="2024-04-30T07:30:00Z">
        <w:r w:rsidRPr="00D0746B" w:rsidDel="00633AD1">
          <w:rPr>
            <w:sz w:val="24"/>
            <w:szCs w:val="24"/>
          </w:rPr>
          <w:delText xml:space="preserve">patient </w:delText>
        </w:r>
      </w:del>
      <w:ins w:id="33" w:author="Gerber, Karin (Ms) (Summerstrand North Campus)" w:date="2024-04-30T07:30:00Z">
        <w:r w:rsidR="00633AD1" w:rsidRPr="00D0746B">
          <w:rPr>
            <w:sz w:val="24"/>
            <w:szCs w:val="24"/>
          </w:rPr>
          <w:t>patient</w:t>
        </w:r>
        <w:r w:rsidR="00633AD1">
          <w:rPr>
            <w:sz w:val="24"/>
            <w:szCs w:val="24"/>
          </w:rPr>
          <w:t>-</w:t>
        </w:r>
      </w:ins>
      <w:r w:rsidRPr="00D0746B">
        <w:rPr>
          <w:sz w:val="24"/>
          <w:szCs w:val="24"/>
        </w:rPr>
        <w:t>specific information.  It is used to make more accurate clinical decisions and improve patient safety</w:t>
      </w:r>
      <w:del w:id="34" w:author="Gerber, Karin (Ms) (Summerstrand North Campus)" w:date="2024-04-30T07:30:00Z">
        <w:r w:rsidRPr="00D0746B" w:rsidDel="00633AD1">
          <w:rPr>
            <w:sz w:val="24"/>
            <w:szCs w:val="24"/>
          </w:rPr>
          <w:delText xml:space="preserve"> </w:delText>
        </w:r>
      </w:del>
      <w:r w:rsidRPr="00D0746B">
        <w:rPr>
          <w:sz w:val="24"/>
          <w:szCs w:val="24"/>
        </w:rPr>
        <w:fldChar w:fldCharType="begin"/>
      </w:r>
      <w:r w:rsidRPr="00D0746B">
        <w:rPr>
          <w:sz w:val="24"/>
          <w:szCs w:val="24"/>
        </w:rPr>
        <w:instrText xml:space="preserve"> ADDIN ZOTERO_ITEM CSL_CITATION {"citationID":"mljIRgZ1","properties":{"formattedCitation":"({\\i{}What Is a Clinical Decision Support System (CDSS)? - Definition from Techopedia}, n.d.)","plainCitation":"(What Is a Clinical Decision Support System (CDSS)? - Definition from Techopedia, n.d.)","noteIndex":0},"citationItems":[{"id":83,"uris":["http://zotero.org/users/local/hEvxBWeY/items/BVNZMASL"],"itemData":{"id":83,"type":"webpage","title":"What is a Clinical Decision Support System (CDSS)? - Definition f </w:instrText>
      </w:r>
      <w:r w:rsidRPr="00D0746B">
        <w:rPr>
          <w:sz w:val="24"/>
          <w:szCs w:val="24"/>
        </w:rPr>
        <w:fldChar w:fldCharType="end"/>
      </w:r>
      <w:r w:rsidRPr="00D0746B">
        <w:rPr>
          <w:sz w:val="24"/>
          <w:szCs w:val="24"/>
        </w:rPr>
        <w:t xml:space="preserve">. </w:t>
      </w:r>
      <w:proofErr w:type="gramStart"/>
      <w:ins w:id="35" w:author="Gerber, Karin (Ms) (Summerstrand North Campus)" w:date="2024-04-30T07:31:00Z">
        <w:r w:rsidR="001F53A0">
          <w:rPr>
            <w:sz w:val="24"/>
            <w:szCs w:val="24"/>
          </w:rPr>
          <w:t>?REF</w:t>
        </w:r>
      </w:ins>
      <w:proofErr w:type="gramEnd"/>
    </w:p>
    <w:p w14:paraId="071FE201" w14:textId="2458C174" w:rsidR="00D0746B" w:rsidRPr="00D0746B" w:rsidRDefault="00D0746B" w:rsidP="00D0746B">
      <w:pPr>
        <w:jc w:val="both"/>
        <w:rPr>
          <w:sz w:val="24"/>
          <w:szCs w:val="24"/>
        </w:rPr>
      </w:pPr>
      <w:r w:rsidRPr="00D0746B">
        <w:rPr>
          <w:b/>
          <w:bCs/>
          <w:sz w:val="24"/>
          <w:szCs w:val="24"/>
        </w:rPr>
        <w:t>Computerized provider order entry (CPOE):</w:t>
      </w:r>
      <w:r w:rsidRPr="00D0746B">
        <w:rPr>
          <w:sz w:val="24"/>
          <w:szCs w:val="24"/>
        </w:rPr>
        <w:t xml:space="preserve"> Application that allows health care providers to enter medical orders electronically. This includes sending treatment instructions and laboratory </w:t>
      </w:r>
      <w:proofErr w:type="spellStart"/>
      <w:r w:rsidRPr="00D0746B">
        <w:rPr>
          <w:sz w:val="24"/>
          <w:szCs w:val="24"/>
        </w:rPr>
        <w:t>orders</w:t>
      </w:r>
      <w:proofErr w:type="gramStart"/>
      <w:r w:rsidRPr="00D0746B">
        <w:rPr>
          <w:sz w:val="24"/>
          <w:szCs w:val="24"/>
        </w:rPr>
        <w:t>.</w:t>
      </w:r>
      <w:ins w:id="36" w:author="Gerber, Karin (Ms) (Summerstrand North Campus)" w:date="2024-04-30T07:31:00Z">
        <w:r w:rsidR="001F53A0">
          <w:rPr>
            <w:sz w:val="24"/>
            <w:szCs w:val="24"/>
          </w:rPr>
          <w:t>?REF</w:t>
        </w:r>
      </w:ins>
      <w:proofErr w:type="spellEnd"/>
      <w:proofErr w:type="gramEnd"/>
    </w:p>
    <w:p w14:paraId="6D2E0692" w14:textId="47C6E71B" w:rsidR="00D0746B" w:rsidRPr="00D0746B" w:rsidRDefault="00D0746B" w:rsidP="00D0746B">
      <w:pPr>
        <w:jc w:val="both"/>
        <w:rPr>
          <w:sz w:val="24"/>
          <w:szCs w:val="24"/>
        </w:rPr>
      </w:pPr>
      <w:del w:id="37" w:author="Gerber, Karin (Ms) (Summerstrand North Campus)" w:date="2024-04-30T07:30:00Z">
        <w:r w:rsidRPr="00D0746B" w:rsidDel="00633AD1">
          <w:rPr>
            <w:b/>
            <w:bCs/>
            <w:sz w:val="24"/>
            <w:szCs w:val="24"/>
          </w:rPr>
          <w:delText xml:space="preserve">Human </w:delText>
        </w:r>
      </w:del>
      <w:ins w:id="38" w:author="Gerber, Karin (Ms) (Summerstrand North Campus)" w:date="2024-04-30T07:30:00Z">
        <w:r w:rsidR="00633AD1" w:rsidRPr="00D0746B">
          <w:rPr>
            <w:b/>
            <w:bCs/>
            <w:sz w:val="24"/>
            <w:szCs w:val="24"/>
          </w:rPr>
          <w:t>Human</w:t>
        </w:r>
        <w:r w:rsidR="00633AD1">
          <w:rPr>
            <w:b/>
            <w:bCs/>
            <w:sz w:val="24"/>
            <w:szCs w:val="24"/>
          </w:rPr>
          <w:t>-</w:t>
        </w:r>
      </w:ins>
      <w:r w:rsidRPr="00D0746B">
        <w:rPr>
          <w:b/>
          <w:bCs/>
          <w:sz w:val="24"/>
          <w:szCs w:val="24"/>
        </w:rPr>
        <w:t>Computer Interaction (HCI):</w:t>
      </w:r>
      <w:r w:rsidRPr="00D0746B">
        <w:rPr>
          <w:sz w:val="24"/>
          <w:szCs w:val="24"/>
        </w:rPr>
        <w:t xml:space="preserve"> HCI is the design and improvement of interaction between computers and humans. It allows computer</w:t>
      </w:r>
      <w:ins w:id="39" w:author="Gerber, Karin (Ms) (Summerstrand North Campus)" w:date="2024-04-30T07:31:00Z">
        <w:r w:rsidR="001F53A0">
          <w:rPr>
            <w:sz w:val="24"/>
            <w:szCs w:val="24"/>
          </w:rPr>
          <w:t>s</w:t>
        </w:r>
      </w:ins>
      <w:r w:rsidRPr="00D0746B">
        <w:rPr>
          <w:sz w:val="24"/>
          <w:szCs w:val="24"/>
        </w:rPr>
        <w:t xml:space="preserve"> to be more user-friendly and efficient. It is crucial when considering the design of software involving decision-making with an easy-to-use framework. This will help improve usability </w:t>
      </w:r>
      <w:del w:id="40" w:author="Gerber, Karin (Ms) (Summerstrand North Campus)" w:date="2024-04-30T07:31:00Z">
        <w:r w:rsidRPr="00D0746B" w:rsidDel="001F53A0">
          <w:rPr>
            <w:sz w:val="24"/>
            <w:szCs w:val="24"/>
          </w:rPr>
          <w:delText>to carry</w:delText>
        </w:r>
      </w:del>
      <w:ins w:id="41" w:author="Gerber, Karin (Ms) (Summerstrand North Campus)" w:date="2024-04-30T07:31:00Z">
        <w:r w:rsidR="001F53A0">
          <w:rPr>
            <w:sz w:val="24"/>
            <w:szCs w:val="24"/>
          </w:rPr>
          <w:t>in carrying</w:t>
        </w:r>
      </w:ins>
      <w:r w:rsidRPr="00D0746B">
        <w:rPr>
          <w:sz w:val="24"/>
          <w:szCs w:val="24"/>
        </w:rPr>
        <w:t xml:space="preserve"> out healthcare processes </w:t>
      </w:r>
      <w:r w:rsidRPr="00D0746B">
        <w:rPr>
          <w:sz w:val="24"/>
          <w:szCs w:val="24"/>
        </w:rPr>
        <w:fldChar w:fldCharType="begin"/>
      </w:r>
      <w:r w:rsidRPr="00D0746B">
        <w:rPr>
          <w:sz w:val="24"/>
          <w:szCs w:val="24"/>
        </w:rPr>
        <w:instrText xml:space="preserve"> ADDIN ZOTERO_ITEM CSL_CITATION {"citationID":"wsfUvazu","properties":{"formattedCitation":"({\\i{}Human-Computer Interaction}, n.d.)","plainCitation":"(Human-Computer Interaction, n.d.)","noteIndex":0},"citationItems":[{"id":79,"uris":["http://zotero.org/users/local/hEvxBWeY/items/CLBH6CU8"],"itemData":{"id":79,"type":"webpage","abstract":"\"human-computer interaction\" published on  by null.","container-title":"Oxford Reference","language":"en","note":"DOI: 10.1093/oi/authority.20110803095949759","title":"human-computer interaction","URL":"https://www.oxfordreference.com/display/10.1093/oi/authority.20110803095949759","accessed":{"date-parts":[["2024",4,17]]}}}],"schema":"https://github.com/citation-style-language/schema/raw/master/csl-citation.json"} </w:instrText>
      </w:r>
      <w:r w:rsidRPr="00D0746B">
        <w:rPr>
          <w:sz w:val="24"/>
          <w:szCs w:val="24"/>
        </w:rPr>
        <w:fldChar w:fldCharType="separate"/>
      </w:r>
      <w:r w:rsidRPr="00D0746B">
        <w:rPr>
          <w:rFonts w:ascii="Aptos" w:hAnsi="Aptos" w:cs="Times New Roman"/>
          <w:sz w:val="24"/>
          <w:szCs w:val="24"/>
        </w:rPr>
        <w:t>(</w:t>
      </w:r>
      <w:r w:rsidRPr="00D0746B">
        <w:rPr>
          <w:rFonts w:ascii="Aptos" w:hAnsi="Aptos" w:cs="Times New Roman"/>
          <w:i/>
          <w:iCs/>
          <w:sz w:val="24"/>
          <w:szCs w:val="24"/>
        </w:rPr>
        <w:t>Human-Computer Interaction</w:t>
      </w:r>
      <w:r w:rsidRPr="00D0746B">
        <w:rPr>
          <w:rFonts w:ascii="Aptos" w:hAnsi="Aptos" w:cs="Times New Roman"/>
          <w:sz w:val="24"/>
          <w:szCs w:val="24"/>
        </w:rPr>
        <w:t>, n.d.)</w:t>
      </w:r>
      <w:r w:rsidRPr="00D0746B">
        <w:rPr>
          <w:sz w:val="24"/>
          <w:szCs w:val="24"/>
        </w:rPr>
        <w:fldChar w:fldCharType="end"/>
      </w:r>
      <w:r w:rsidRPr="00D0746B">
        <w:rPr>
          <w:sz w:val="24"/>
          <w:szCs w:val="24"/>
        </w:rPr>
        <w:t>.</w:t>
      </w:r>
    </w:p>
    <w:p w14:paraId="19BEF073" w14:textId="6DE6E266" w:rsidR="00D0746B" w:rsidRPr="00D0746B" w:rsidRDefault="00D0746B" w:rsidP="00D0746B">
      <w:pPr>
        <w:jc w:val="both"/>
        <w:rPr>
          <w:sz w:val="24"/>
          <w:szCs w:val="24"/>
        </w:rPr>
      </w:pPr>
      <w:r w:rsidRPr="00D0746B">
        <w:rPr>
          <w:b/>
          <w:bCs/>
          <w:sz w:val="24"/>
          <w:szCs w:val="24"/>
        </w:rPr>
        <w:t>Oncology:</w:t>
      </w:r>
      <w:r w:rsidRPr="00D0746B">
        <w:rPr>
          <w:sz w:val="24"/>
          <w:szCs w:val="24"/>
        </w:rPr>
        <w:t xml:space="preserve"> The study and treatment of cancer</w:t>
      </w:r>
      <w:ins w:id="42" w:author="Gerber, Karin (Ms) (Summerstrand North Campus)" w:date="2024-04-30T07:31:00Z">
        <w:r w:rsidR="00536EEF">
          <w:rPr>
            <w:sz w:val="24"/>
            <w:szCs w:val="24"/>
          </w:rPr>
          <w:t xml:space="preserve">, which </w:t>
        </w:r>
      </w:ins>
      <w:del w:id="43" w:author="Gerber, Karin (Ms) (Summerstrand North Campus)" w:date="2024-04-30T07:31:00Z">
        <w:r w:rsidRPr="00D0746B" w:rsidDel="00536EEF">
          <w:rPr>
            <w:sz w:val="24"/>
            <w:szCs w:val="24"/>
          </w:rPr>
          <w:delText>. I</w:delText>
        </w:r>
      </w:del>
      <w:ins w:id="44" w:author="Gerber, Karin (Ms) (Summerstrand North Campus)" w:date="2024-04-30T07:31:00Z">
        <w:r w:rsidR="00536EEF">
          <w:rPr>
            <w:sz w:val="24"/>
            <w:szCs w:val="24"/>
          </w:rPr>
          <w:t>i</w:t>
        </w:r>
      </w:ins>
      <w:r w:rsidRPr="00D0746B">
        <w:rPr>
          <w:sz w:val="24"/>
          <w:szCs w:val="24"/>
        </w:rPr>
        <w:t xml:space="preserve">ncludes the various forms of therapy and procedures used to treat cancer </w:t>
      </w:r>
      <w:r w:rsidRPr="00D0746B">
        <w:rPr>
          <w:sz w:val="24"/>
          <w:szCs w:val="24"/>
        </w:rPr>
        <w:fldChar w:fldCharType="begin"/>
      </w:r>
      <w:r w:rsidRPr="00D0746B">
        <w:rPr>
          <w:sz w:val="24"/>
          <w:szCs w:val="24"/>
        </w:rPr>
        <w:instrText xml:space="preserve"> ADDIN ZOTERO_ITEM CSL_CITATION {"citationID":"L0UrkgUP","properties":{"formattedCitation":"({\\i{}Definition of Oncology - NCI Dictionary of Cancer Terms - NCI}, 2011)","plainCitation":"(Definition of Oncology - NCI Dictionary of Cancer Terms - NCI, 2011)","noteIndex":0},"citationItems":[{"id":85,"uris":["http://zotero.org/users/local/hEvxBWeY/items/ZGPGI8QK"],"itemData":{"id":85,"type":"webpage","abstract":"NCI's Dictionary of Cancer Terms provides easy-to-understand definitions for words and phrases related to cancer and medicine.","genre":"nciAppModulePage","language":"en","note":"archive_location: nciglobal,ncienterprise","title":"Definition of oncology - NCI Dictionary of Cancer Terms - NCI","URL":"https://www.cancer.gov/publications/dictionaries/cancer-terms/def/oncology","accessed":{"date-parts":[["2024",4,17]]},"issued":{"date-parts":[["2011",2,2]]}}}],"schema":"https://github.com/citation-style-language/schema/raw/master/csl-citation.json"} </w:instrText>
      </w:r>
      <w:r w:rsidRPr="00D0746B">
        <w:rPr>
          <w:sz w:val="24"/>
          <w:szCs w:val="24"/>
        </w:rPr>
        <w:fldChar w:fldCharType="separate"/>
      </w:r>
      <w:r w:rsidRPr="00D0746B">
        <w:rPr>
          <w:rFonts w:ascii="Aptos" w:hAnsi="Aptos" w:cs="Times New Roman"/>
          <w:sz w:val="24"/>
          <w:szCs w:val="24"/>
        </w:rPr>
        <w:t>(</w:t>
      </w:r>
      <w:r w:rsidRPr="00D0746B">
        <w:rPr>
          <w:rFonts w:ascii="Aptos" w:hAnsi="Aptos" w:cs="Times New Roman"/>
          <w:i/>
          <w:iCs/>
          <w:sz w:val="24"/>
          <w:szCs w:val="24"/>
        </w:rPr>
        <w:t>Definition of Oncology - NCI Dictionary of Cancer Terms - NCI</w:t>
      </w:r>
      <w:r w:rsidRPr="00D0746B">
        <w:rPr>
          <w:rFonts w:ascii="Aptos" w:hAnsi="Aptos" w:cs="Times New Roman"/>
          <w:sz w:val="24"/>
          <w:szCs w:val="24"/>
        </w:rPr>
        <w:t>, 2011)</w:t>
      </w:r>
      <w:r w:rsidRPr="00D0746B">
        <w:rPr>
          <w:sz w:val="24"/>
          <w:szCs w:val="24"/>
        </w:rPr>
        <w:fldChar w:fldCharType="end"/>
      </w:r>
      <w:r w:rsidRPr="00D0746B">
        <w:rPr>
          <w:sz w:val="24"/>
          <w:szCs w:val="24"/>
        </w:rPr>
        <w:t>.</w:t>
      </w:r>
    </w:p>
    <w:p w14:paraId="4D1B2459" w14:textId="1B4C1CED" w:rsidR="00D0746B" w:rsidRPr="00D0746B" w:rsidRDefault="00D0746B" w:rsidP="00D0746B">
      <w:pPr>
        <w:jc w:val="both"/>
        <w:rPr>
          <w:sz w:val="24"/>
          <w:szCs w:val="24"/>
        </w:rPr>
      </w:pPr>
      <w:r w:rsidRPr="00D0746B">
        <w:rPr>
          <w:b/>
          <w:bCs/>
          <w:sz w:val="24"/>
          <w:szCs w:val="24"/>
        </w:rPr>
        <w:lastRenderedPageBreak/>
        <w:t>Evidence-Based Medicine (EBM):</w:t>
      </w:r>
      <w:r w:rsidRPr="00D0746B">
        <w:rPr>
          <w:sz w:val="24"/>
          <w:szCs w:val="24"/>
        </w:rPr>
        <w:t xml:space="preserve"> </w:t>
      </w:r>
      <w:ins w:id="45" w:author="Gerber, Karin (Ms) (Summerstrand North Campus)" w:date="2024-04-30T07:32:00Z">
        <w:r w:rsidR="00536EEF">
          <w:rPr>
            <w:sz w:val="24"/>
            <w:szCs w:val="24"/>
          </w:rPr>
          <w:t xml:space="preserve">is the </w:t>
        </w:r>
      </w:ins>
      <w:del w:id="46" w:author="Gerber, Karin (Ms) (Summerstrand North Campus)" w:date="2024-04-30T07:32:00Z">
        <w:r w:rsidRPr="00D0746B" w:rsidDel="00536EEF">
          <w:rPr>
            <w:sz w:val="24"/>
            <w:szCs w:val="24"/>
          </w:rPr>
          <w:delText>U</w:delText>
        </w:r>
      </w:del>
      <w:ins w:id="47" w:author="Gerber, Karin (Ms) (Summerstrand North Campus)" w:date="2024-04-30T07:32:00Z">
        <w:r w:rsidR="00536EEF">
          <w:rPr>
            <w:sz w:val="24"/>
            <w:szCs w:val="24"/>
          </w:rPr>
          <w:t>u</w:t>
        </w:r>
      </w:ins>
      <w:r w:rsidRPr="00D0746B">
        <w:rPr>
          <w:sz w:val="24"/>
          <w:szCs w:val="24"/>
        </w:rPr>
        <w:t xml:space="preserve">se of clinical experience and data to improve healthcare decisions. The evidence is then used and applied to evaluate the performance during clinical practice </w:t>
      </w:r>
      <w:r w:rsidRPr="00D0746B">
        <w:rPr>
          <w:i/>
          <w:sz w:val="24"/>
          <w:szCs w:val="24"/>
        </w:rPr>
        <w:fldChar w:fldCharType="begin"/>
      </w:r>
      <w:r w:rsidRPr="00D0746B">
        <w:rPr>
          <w:i/>
          <w:sz w:val="24"/>
          <w:szCs w:val="24"/>
        </w:rPr>
        <w:instrText xml:space="preserve"> ADDIN ZOTERO_ITEM CSL_CITATION {"citationID":"flbQRU0s","properties":{"formattedCitation":"(Tenny &amp; Varacallo, 2024)","plainCitation":"(Tenny &amp; Varacallo, 2024)","noteIndex":0},"citationItems":[{"id":92,"uris":["http://zotero.org/users/local/hEvxBWeY/items/L9MD5A66"],"itemData":{"id":92,"type":"chapter","abstract":"Evidence-based medicine (EBM) uses the scientific method to organize and apply current data to improve healthcare decisions. Thus, the best available science is combined with the healthcare professional's clinical experience and the patient's values to arrive at the best medical decision for the patient. There are 5 main steps for applying EBM to clinical practice :","call-number":"NBK470182","container-title":"StatPearls","event-place":"Treasure Island (FL)","language":"eng","license":"Copyright © 2024, StatPearls Publishing LLC.","note":"PMID: 29262040","publisher":"StatPearls Publishing","publisher-place":"Treasure Island (FL)","source":"PubMed","title":"Evidence Based Medicine","URL":"http://www.ncbi.nlm.nih.gov/books/NBK470182/","author":[{"family":"Tenny","given":"Steven"},{"family":"Varacallo","given":"Matthew"}],"accessed":{"date-parts":[["2024",4,17]]},"issued":{"date-parts":[["2024"]]}}}],"schema":"https://github.com/citation-style-language/schema/raw/master/csl-citation.json"} </w:instrText>
      </w:r>
      <w:r w:rsidRPr="00D0746B">
        <w:rPr>
          <w:i/>
          <w:sz w:val="24"/>
          <w:szCs w:val="24"/>
        </w:rPr>
        <w:fldChar w:fldCharType="separate"/>
      </w:r>
      <w:r w:rsidRPr="00D0746B">
        <w:rPr>
          <w:rFonts w:ascii="Aptos" w:hAnsi="Aptos"/>
          <w:i/>
          <w:sz w:val="24"/>
          <w:szCs w:val="24"/>
        </w:rPr>
        <w:t>(Tenny &amp; Varacallo, 2024)</w:t>
      </w:r>
      <w:r w:rsidRPr="00D0746B">
        <w:rPr>
          <w:i/>
          <w:sz w:val="24"/>
          <w:szCs w:val="24"/>
        </w:rPr>
        <w:fldChar w:fldCharType="end"/>
      </w:r>
      <w:r w:rsidRPr="00D0746B">
        <w:rPr>
          <w:sz w:val="24"/>
          <w:szCs w:val="24"/>
        </w:rPr>
        <w:t>.</w:t>
      </w:r>
    </w:p>
    <w:p w14:paraId="254E497E" w14:textId="78611E55" w:rsidR="00D0746B" w:rsidRPr="00D0746B" w:rsidRDefault="00D0746B" w:rsidP="00D0746B">
      <w:pPr>
        <w:jc w:val="both"/>
        <w:rPr>
          <w:sz w:val="24"/>
          <w:szCs w:val="24"/>
        </w:rPr>
      </w:pPr>
      <w:r w:rsidRPr="00D0746B">
        <w:rPr>
          <w:sz w:val="24"/>
          <w:szCs w:val="24"/>
        </w:rPr>
        <w:t xml:space="preserve">For the QIP project we will be looking at </w:t>
      </w:r>
      <w:r w:rsidRPr="005D53BD">
        <w:rPr>
          <w:sz w:val="24"/>
          <w:szCs w:val="24"/>
          <w:highlight w:val="yellow"/>
          <w:rPrChange w:id="48" w:author="Gerber, Karin (Ms) (Summerstrand North Campus)" w:date="2024-04-30T07:36:00Z">
            <w:rPr>
              <w:sz w:val="24"/>
              <w:szCs w:val="24"/>
            </w:rPr>
          </w:rPrChange>
        </w:rPr>
        <w:t>implementing CDSS within the hospital</w:t>
      </w:r>
      <w:ins w:id="49" w:author="Gerber, Karin (Ms) (Summerstrand North Campus)" w:date="2024-04-30T07:32:00Z">
        <w:r w:rsidR="00625D51" w:rsidRPr="005D53BD">
          <w:rPr>
            <w:sz w:val="24"/>
            <w:szCs w:val="24"/>
            <w:highlight w:val="yellow"/>
            <w:rPrChange w:id="50" w:author="Gerber, Karin (Ms) (Summerstrand North Campus)" w:date="2024-04-30T07:36:00Z">
              <w:rPr>
                <w:sz w:val="24"/>
                <w:szCs w:val="24"/>
              </w:rPr>
            </w:rPrChange>
          </w:rPr>
          <w:t xml:space="preserve"> environment</w:t>
        </w:r>
      </w:ins>
      <w:r w:rsidRPr="00D0746B">
        <w:rPr>
          <w:sz w:val="24"/>
          <w:szCs w:val="24"/>
        </w:rPr>
        <w:t xml:space="preserve">. Our focus would be catered towards critical decision-making when diagnosing and treating cancer patients. We will also look at how CDSS helps improve patient safety when delivering effective oncology care and how it will improve the overall quality when used in hospitals. Management of the risk in late cancer diagnosis will also be evaluated when compared to having the CDSS in place. </w:t>
      </w:r>
    </w:p>
    <w:p w14:paraId="47663479" w14:textId="77777777" w:rsidR="004F3E5C" w:rsidRPr="004F3E5C" w:rsidRDefault="004F3E5C" w:rsidP="004F3E5C">
      <w:pPr>
        <w:rPr>
          <w:sz w:val="24"/>
          <w:szCs w:val="24"/>
        </w:rPr>
      </w:pPr>
    </w:p>
    <w:p w14:paraId="36F7EDA9" w14:textId="740D90FC" w:rsidR="00D0746B" w:rsidRDefault="00D0746B" w:rsidP="00D0746B">
      <w:pPr>
        <w:pStyle w:val="Heading1"/>
      </w:pPr>
      <w:bookmarkStart w:id="51" w:name="_Toc164344144"/>
      <w:r w:rsidRPr="00D0746B">
        <w:t xml:space="preserve">QUALITY STANDARD(S) APPLICABLE TO </w:t>
      </w:r>
      <w:del w:id="52" w:author="Gerber, Karin (Ms) (Summerstrand North Campus)" w:date="2024-04-30T07:37:00Z">
        <w:r w:rsidRPr="00D0746B" w:rsidDel="002122D8">
          <w:delText xml:space="preserve">REPORT / </w:delText>
        </w:r>
      </w:del>
      <w:r w:rsidRPr="00D0746B">
        <w:t>PROJECT</w:t>
      </w:r>
      <w:bookmarkEnd w:id="51"/>
    </w:p>
    <w:p w14:paraId="60652EDB" w14:textId="77777777" w:rsidR="00D1726E" w:rsidRPr="00D1726E" w:rsidRDefault="00D1726E" w:rsidP="00D1726E">
      <w:pPr>
        <w:rPr>
          <w:rFonts w:cstheme="minorHAnsi"/>
          <w:sz w:val="24"/>
          <w:szCs w:val="24"/>
        </w:rPr>
      </w:pPr>
      <w:r w:rsidRPr="00D1726E">
        <w:rPr>
          <w:rFonts w:cstheme="minorHAnsi"/>
          <w:sz w:val="24"/>
          <w:szCs w:val="24"/>
        </w:rPr>
        <w:t>Quality standards serve as vital frameworks in ensuring consistency, adherence to best practices, and international compatibility across various domains</w:t>
      </w:r>
      <w:sdt>
        <w:sdtPr>
          <w:rPr>
            <w:rFonts w:eastAsia="Times New Roman" w:cstheme="minorHAnsi"/>
            <w:sz w:val="24"/>
            <w:szCs w:val="24"/>
            <w:lang w:eastAsia="en-ZA"/>
          </w:rPr>
          <w:id w:val="-370065835"/>
          <w:citation/>
        </w:sdtPr>
        <w:sdtContent>
          <w:r w:rsidRPr="00D1726E">
            <w:rPr>
              <w:rFonts w:eastAsia="Times New Roman" w:cstheme="minorHAnsi"/>
              <w:sz w:val="24"/>
              <w:szCs w:val="24"/>
              <w:lang w:eastAsia="en-ZA"/>
            </w:rPr>
            <w:fldChar w:fldCharType="begin"/>
          </w:r>
          <w:r w:rsidRPr="00D1726E">
            <w:rPr>
              <w:rFonts w:eastAsia="Times New Roman" w:cstheme="minorHAnsi"/>
              <w:sz w:val="24"/>
              <w:szCs w:val="24"/>
              <w:lang w:eastAsia="en-ZA"/>
            </w:rPr>
            <w:instrText xml:space="preserve"> CITATION Jer20 \l 7177 </w:instrText>
          </w:r>
          <w:r w:rsidRPr="00D1726E">
            <w:rPr>
              <w:rFonts w:eastAsia="Times New Roman" w:cstheme="minorHAnsi"/>
              <w:sz w:val="24"/>
              <w:szCs w:val="24"/>
              <w:lang w:eastAsia="en-ZA"/>
            </w:rPr>
            <w:fldChar w:fldCharType="separate"/>
          </w:r>
          <w:r w:rsidRPr="00D1726E">
            <w:rPr>
              <w:rFonts w:eastAsia="Times New Roman" w:cstheme="minorHAnsi"/>
              <w:noProof/>
              <w:sz w:val="24"/>
              <w:szCs w:val="24"/>
              <w:lang w:eastAsia="en-ZA"/>
            </w:rPr>
            <w:t xml:space="preserve"> (Jerry, 2020)</w:t>
          </w:r>
          <w:r w:rsidRPr="00D1726E">
            <w:rPr>
              <w:rFonts w:eastAsia="Times New Roman" w:cstheme="minorHAnsi"/>
              <w:sz w:val="24"/>
              <w:szCs w:val="24"/>
              <w:lang w:eastAsia="en-ZA"/>
            </w:rPr>
            <w:fldChar w:fldCharType="end"/>
          </w:r>
        </w:sdtContent>
      </w:sdt>
      <w:r w:rsidRPr="00D1726E">
        <w:rPr>
          <w:rFonts w:eastAsia="Times New Roman" w:cstheme="minorHAnsi"/>
          <w:sz w:val="24"/>
          <w:szCs w:val="24"/>
          <w:lang w:eastAsia="en-ZA"/>
        </w:rPr>
        <w:t xml:space="preserve">. </w:t>
      </w:r>
      <w:r w:rsidRPr="00D1726E">
        <w:rPr>
          <w:rFonts w:cstheme="minorHAnsi"/>
          <w:sz w:val="24"/>
          <w:szCs w:val="24"/>
        </w:rPr>
        <w:t xml:space="preserve">As we embark on the </w:t>
      </w:r>
      <w:commentRangeStart w:id="53"/>
      <w:r w:rsidRPr="00A43E60">
        <w:rPr>
          <w:rFonts w:cstheme="minorHAnsi"/>
          <w:sz w:val="24"/>
          <w:szCs w:val="24"/>
          <w:highlight w:val="green"/>
          <w:rPrChange w:id="54" w:author="Gerber, Karin (Ms) (Summerstrand North Campus)" w:date="2024-04-30T07:38:00Z">
            <w:rPr>
              <w:rFonts w:cstheme="minorHAnsi"/>
              <w:sz w:val="24"/>
              <w:szCs w:val="24"/>
            </w:rPr>
          </w:rPrChange>
        </w:rPr>
        <w:t xml:space="preserve">development </w:t>
      </w:r>
      <w:commentRangeEnd w:id="53"/>
      <w:r w:rsidR="00B83B5B">
        <w:rPr>
          <w:rStyle w:val="CommentReference"/>
        </w:rPr>
        <w:commentReference w:id="53"/>
      </w:r>
      <w:r w:rsidRPr="00A43E60">
        <w:rPr>
          <w:rFonts w:cstheme="minorHAnsi"/>
          <w:sz w:val="24"/>
          <w:szCs w:val="24"/>
          <w:highlight w:val="green"/>
          <w:rPrChange w:id="55" w:author="Gerber, Karin (Ms) (Summerstrand North Campus)" w:date="2024-04-30T07:38:00Z">
            <w:rPr>
              <w:rFonts w:cstheme="minorHAnsi"/>
              <w:sz w:val="24"/>
              <w:szCs w:val="24"/>
            </w:rPr>
          </w:rPrChange>
        </w:rPr>
        <w:t>of the Clinical Decision Support System (CDSS) tailored for cancer care</w:t>
      </w:r>
      <w:r w:rsidRPr="00D1726E">
        <w:rPr>
          <w:rFonts w:cstheme="minorHAnsi"/>
          <w:sz w:val="24"/>
          <w:szCs w:val="24"/>
        </w:rPr>
        <w:t xml:space="preserve">, it's essential to uphold these standards. In this section, we will focus on several standards that </w:t>
      </w:r>
      <w:commentRangeStart w:id="56"/>
      <w:r w:rsidRPr="00D1726E">
        <w:rPr>
          <w:rFonts w:cstheme="minorHAnsi"/>
          <w:sz w:val="24"/>
          <w:szCs w:val="24"/>
        </w:rPr>
        <w:t xml:space="preserve">nurses must adhere to when treating </w:t>
      </w:r>
      <w:commentRangeEnd w:id="56"/>
      <w:r w:rsidR="00B83B5B">
        <w:rPr>
          <w:rStyle w:val="CommentReference"/>
        </w:rPr>
        <w:commentReference w:id="56"/>
      </w:r>
      <w:r w:rsidRPr="00D1726E">
        <w:rPr>
          <w:rFonts w:cstheme="minorHAnsi"/>
          <w:sz w:val="24"/>
          <w:szCs w:val="24"/>
        </w:rPr>
        <w:t>and diagnosing cancer.</w:t>
      </w:r>
    </w:p>
    <w:p w14:paraId="24C365D2" w14:textId="77777777" w:rsidR="00D1726E" w:rsidRPr="00D1726E" w:rsidRDefault="00D1726E" w:rsidP="00D1726E">
      <w:pPr>
        <w:rPr>
          <w:rFonts w:cstheme="minorHAnsi"/>
          <w:sz w:val="24"/>
          <w:szCs w:val="24"/>
        </w:rPr>
      </w:pPr>
    </w:p>
    <w:p w14:paraId="7725F018" w14:textId="53147E5E" w:rsidR="00D1726E" w:rsidRPr="0020611D" w:rsidRDefault="00D1726E" w:rsidP="0020611D">
      <w:pPr>
        <w:pStyle w:val="ListParagraph"/>
        <w:numPr>
          <w:ilvl w:val="0"/>
          <w:numId w:val="2"/>
        </w:numPr>
        <w:rPr>
          <w:rFonts w:cstheme="minorHAnsi"/>
          <w:sz w:val="24"/>
          <w:szCs w:val="24"/>
          <w:u w:val="single"/>
          <w:rPrChange w:id="57" w:author="Gerber, Karin (Ms) (Summerstrand North Campus)" w:date="2024-04-30T07:45:00Z">
            <w:rPr/>
          </w:rPrChange>
        </w:rPr>
        <w:pPrChange w:id="58" w:author="Gerber, Karin (Ms) (Summerstrand North Campus)" w:date="2024-04-30T07:45:00Z">
          <w:pPr/>
        </w:pPrChange>
      </w:pPr>
      <w:r w:rsidRPr="0020611D">
        <w:rPr>
          <w:rFonts w:cstheme="minorHAnsi"/>
          <w:sz w:val="24"/>
          <w:szCs w:val="24"/>
          <w:u w:val="single"/>
          <w:rPrChange w:id="59" w:author="Gerber, Karin (Ms) (Summerstrand North Campus)" w:date="2024-04-30T07:45:00Z">
            <w:rPr/>
          </w:rPrChange>
        </w:rPr>
        <w:t>National Cancer Control Program (NCCP)</w:t>
      </w:r>
    </w:p>
    <w:p w14:paraId="0578BB83" w14:textId="4AA59C91" w:rsidR="00D1726E" w:rsidRPr="00D1726E" w:rsidRDefault="00D1726E" w:rsidP="00D1726E">
      <w:pPr>
        <w:rPr>
          <w:rFonts w:cstheme="minorHAnsi"/>
          <w:sz w:val="24"/>
          <w:szCs w:val="24"/>
        </w:rPr>
      </w:pPr>
      <w:r w:rsidRPr="00D1726E">
        <w:rPr>
          <w:rFonts w:cstheme="minorHAnsi"/>
          <w:sz w:val="24"/>
          <w:szCs w:val="24"/>
        </w:rPr>
        <w:t>The National Cancer Control Program (NCCP) is a comprehensive framework developed by the government to address the prevention, early detection, diagnosis, treatment, and palliative care of cancer within a country</w:t>
      </w:r>
      <w:sdt>
        <w:sdtPr>
          <w:rPr>
            <w:rFonts w:cstheme="minorHAnsi"/>
            <w:sz w:val="24"/>
            <w:szCs w:val="24"/>
          </w:rPr>
          <w:id w:val="-717514401"/>
          <w:citation/>
        </w:sdtPr>
        <w:sdtContent>
          <w:r w:rsidRPr="00D1726E">
            <w:rPr>
              <w:rFonts w:cstheme="minorHAnsi"/>
              <w:sz w:val="24"/>
              <w:szCs w:val="24"/>
            </w:rPr>
            <w:fldChar w:fldCharType="begin"/>
          </w:r>
          <w:r w:rsidRPr="00D1726E">
            <w:rPr>
              <w:rFonts w:cstheme="minorHAnsi"/>
              <w:sz w:val="24"/>
              <w:szCs w:val="24"/>
            </w:rPr>
            <w:instrText xml:space="preserve"> CITATION Int23 \l 7177 </w:instrText>
          </w:r>
          <w:r w:rsidRPr="00D1726E">
            <w:rPr>
              <w:rFonts w:cstheme="minorHAnsi"/>
              <w:sz w:val="24"/>
              <w:szCs w:val="24"/>
            </w:rPr>
            <w:fldChar w:fldCharType="separate"/>
          </w:r>
          <w:r w:rsidRPr="00D1726E">
            <w:rPr>
              <w:rFonts w:cstheme="minorHAnsi"/>
              <w:noProof/>
              <w:sz w:val="24"/>
              <w:szCs w:val="24"/>
            </w:rPr>
            <w:t xml:space="preserve"> (Agency, 2023)</w:t>
          </w:r>
          <w:r w:rsidRPr="00D1726E">
            <w:rPr>
              <w:rFonts w:cstheme="minorHAnsi"/>
              <w:sz w:val="24"/>
              <w:szCs w:val="24"/>
            </w:rPr>
            <w:fldChar w:fldCharType="end"/>
          </w:r>
        </w:sdtContent>
      </w:sdt>
      <w:r w:rsidRPr="00D1726E">
        <w:rPr>
          <w:rFonts w:cstheme="minorHAnsi"/>
          <w:sz w:val="24"/>
          <w:szCs w:val="24"/>
        </w:rPr>
        <w:t>. It typically includes strategic plans, policies, and initiatives aimed at reducing the burden of cancer and improving outcomes for patients</w:t>
      </w:r>
      <w:sdt>
        <w:sdtPr>
          <w:rPr>
            <w:rFonts w:cstheme="minorHAnsi"/>
            <w:sz w:val="24"/>
            <w:szCs w:val="24"/>
          </w:rPr>
          <w:id w:val="725574615"/>
          <w:citation/>
        </w:sdtPr>
        <w:sdtContent>
          <w:r w:rsidRPr="00D1726E">
            <w:rPr>
              <w:rFonts w:cstheme="minorHAnsi"/>
              <w:sz w:val="24"/>
              <w:szCs w:val="24"/>
            </w:rPr>
            <w:fldChar w:fldCharType="begin"/>
          </w:r>
          <w:r w:rsidRPr="00D1726E">
            <w:rPr>
              <w:rFonts w:cstheme="minorHAnsi"/>
              <w:sz w:val="24"/>
              <w:szCs w:val="24"/>
            </w:rPr>
            <w:instrText xml:space="preserve"> CITATION Nat232 \l 7177 </w:instrText>
          </w:r>
          <w:r w:rsidRPr="00D1726E">
            <w:rPr>
              <w:rFonts w:cstheme="minorHAnsi"/>
              <w:sz w:val="24"/>
              <w:szCs w:val="24"/>
            </w:rPr>
            <w:fldChar w:fldCharType="separate"/>
          </w:r>
          <w:r w:rsidRPr="00D1726E">
            <w:rPr>
              <w:rFonts w:cstheme="minorHAnsi"/>
              <w:noProof/>
              <w:sz w:val="24"/>
              <w:szCs w:val="24"/>
            </w:rPr>
            <w:t xml:space="preserve"> (Programme, 2023)</w:t>
          </w:r>
          <w:r w:rsidRPr="00D1726E">
            <w:rPr>
              <w:rFonts w:cstheme="minorHAnsi"/>
              <w:sz w:val="24"/>
              <w:szCs w:val="24"/>
            </w:rPr>
            <w:fldChar w:fldCharType="end"/>
          </w:r>
        </w:sdtContent>
      </w:sdt>
      <w:r w:rsidRPr="00D1726E">
        <w:rPr>
          <w:rFonts w:cstheme="minorHAnsi"/>
          <w:sz w:val="24"/>
          <w:szCs w:val="24"/>
        </w:rPr>
        <w:t xml:space="preserve">. In practice, the NCCP defines fundamental goals and priorities for cancer control, including but not limited to advocating for healthy lifestyles to prevent cancer, putting screening programs into place for early detection, guaranteeing access to high-quality medical care and supportive services, and strengthening research and surveillance initiatives to track cancer patterns. </w:t>
      </w:r>
      <w:sdt>
        <w:sdtPr>
          <w:rPr>
            <w:rFonts w:cstheme="minorHAnsi"/>
            <w:sz w:val="24"/>
            <w:szCs w:val="24"/>
          </w:rPr>
          <w:id w:val="-927260508"/>
          <w:citation/>
        </w:sdtPr>
        <w:sdtContent>
          <w:r w:rsidRPr="00D1726E">
            <w:rPr>
              <w:rFonts w:cstheme="minorHAnsi"/>
              <w:sz w:val="24"/>
              <w:szCs w:val="24"/>
            </w:rPr>
            <w:fldChar w:fldCharType="begin"/>
          </w:r>
          <w:r w:rsidRPr="00D1726E">
            <w:rPr>
              <w:rFonts w:cstheme="minorHAnsi"/>
              <w:sz w:val="24"/>
              <w:szCs w:val="24"/>
            </w:rPr>
            <w:instrText xml:space="preserve"> CITATION Nat24 \l 7177 </w:instrText>
          </w:r>
          <w:r w:rsidRPr="00D1726E">
            <w:rPr>
              <w:rFonts w:cstheme="minorHAnsi"/>
              <w:sz w:val="24"/>
              <w:szCs w:val="24"/>
            </w:rPr>
            <w:fldChar w:fldCharType="separate"/>
          </w:r>
          <w:r w:rsidRPr="00D1726E">
            <w:rPr>
              <w:rFonts w:cstheme="minorHAnsi"/>
              <w:noProof/>
              <w:sz w:val="24"/>
              <w:szCs w:val="24"/>
            </w:rPr>
            <w:t>(Technicians, 2024)</w:t>
          </w:r>
          <w:r w:rsidRPr="00D1726E">
            <w:rPr>
              <w:rFonts w:cstheme="minorHAnsi"/>
              <w:sz w:val="24"/>
              <w:szCs w:val="24"/>
            </w:rPr>
            <w:fldChar w:fldCharType="end"/>
          </w:r>
        </w:sdtContent>
      </w:sdt>
      <w:r w:rsidRPr="00D1726E">
        <w:rPr>
          <w:rFonts w:cstheme="minorHAnsi"/>
          <w:sz w:val="24"/>
          <w:szCs w:val="24"/>
        </w:rPr>
        <w:t>. Overall, the NCCP serves as a guiding framework to ensure a coordinated and comprehensive approach to cancer control</w:t>
      </w:r>
      <w:ins w:id="60" w:author="Gerber, Karin (Ms) (Summerstrand North Campus)" w:date="2024-04-30T07:42:00Z">
        <w:r w:rsidR="006A5AAC">
          <w:rPr>
            <w:rFonts w:cstheme="minorHAnsi"/>
            <w:sz w:val="24"/>
            <w:szCs w:val="24"/>
          </w:rPr>
          <w:t xml:space="preserve"> for </w:t>
        </w:r>
        <w:r w:rsidR="003E1771">
          <w:rPr>
            <w:rFonts w:cstheme="minorHAnsi"/>
            <w:sz w:val="24"/>
            <w:szCs w:val="24"/>
          </w:rPr>
          <w:t>healthcare practitioners</w:t>
        </w:r>
      </w:ins>
      <w:r w:rsidRPr="00D1726E">
        <w:rPr>
          <w:rFonts w:cstheme="minorHAnsi"/>
          <w:sz w:val="24"/>
          <w:szCs w:val="24"/>
        </w:rPr>
        <w:t xml:space="preserve">, </w:t>
      </w:r>
      <w:del w:id="61" w:author="Gerber, Karin (Ms) (Summerstrand North Campus)" w:date="2024-04-30T07:42:00Z">
        <w:r w:rsidRPr="00D1726E" w:rsidDel="003E1771">
          <w:rPr>
            <w:rFonts w:cstheme="minorHAnsi"/>
            <w:sz w:val="24"/>
            <w:szCs w:val="24"/>
          </w:rPr>
          <w:delText>with the goal of reducing</w:delText>
        </w:r>
      </w:del>
      <w:ins w:id="62" w:author="Gerber, Karin (Ms) (Summerstrand North Campus)" w:date="2024-04-30T07:42:00Z">
        <w:r w:rsidR="003E1771">
          <w:rPr>
            <w:rFonts w:cstheme="minorHAnsi"/>
            <w:sz w:val="24"/>
            <w:szCs w:val="24"/>
          </w:rPr>
          <w:t>to reduce</w:t>
        </w:r>
      </w:ins>
      <w:r w:rsidRPr="00D1726E">
        <w:rPr>
          <w:rFonts w:cstheme="minorHAnsi"/>
          <w:sz w:val="24"/>
          <w:szCs w:val="24"/>
        </w:rPr>
        <w:t xml:space="preserve"> the incidence and mortality of cancer, </w:t>
      </w:r>
      <w:del w:id="63" w:author="Gerber, Karin (Ms) (Summerstrand North Campus)" w:date="2024-04-30T07:42:00Z">
        <w:r w:rsidRPr="00D1726E" w:rsidDel="003E1771">
          <w:rPr>
            <w:rFonts w:cstheme="minorHAnsi"/>
            <w:sz w:val="24"/>
            <w:szCs w:val="24"/>
          </w:rPr>
          <w:delText xml:space="preserve">improving </w:delText>
        </w:r>
      </w:del>
      <w:ins w:id="64" w:author="Gerber, Karin (Ms) (Summerstrand North Campus)" w:date="2024-04-30T07:42:00Z">
        <w:r w:rsidR="003E1771" w:rsidRPr="00D1726E">
          <w:rPr>
            <w:rFonts w:cstheme="minorHAnsi"/>
            <w:sz w:val="24"/>
            <w:szCs w:val="24"/>
          </w:rPr>
          <w:t>improv</w:t>
        </w:r>
        <w:r w:rsidR="003E1771">
          <w:rPr>
            <w:rFonts w:cstheme="minorHAnsi"/>
            <w:sz w:val="24"/>
            <w:szCs w:val="24"/>
          </w:rPr>
          <w:t>e</w:t>
        </w:r>
        <w:r w:rsidR="003E1771" w:rsidRPr="00D1726E">
          <w:rPr>
            <w:rFonts w:cstheme="minorHAnsi"/>
            <w:sz w:val="24"/>
            <w:szCs w:val="24"/>
          </w:rPr>
          <w:t xml:space="preserve"> </w:t>
        </w:r>
        <w:r w:rsidR="00E01FF8">
          <w:rPr>
            <w:rFonts w:cstheme="minorHAnsi"/>
            <w:sz w:val="24"/>
            <w:szCs w:val="24"/>
          </w:rPr>
          <w:t xml:space="preserve">the </w:t>
        </w:r>
      </w:ins>
      <w:r w:rsidRPr="00D1726E">
        <w:rPr>
          <w:rFonts w:cstheme="minorHAnsi"/>
          <w:sz w:val="24"/>
          <w:szCs w:val="24"/>
        </w:rPr>
        <w:t xml:space="preserve">quality of life for cancer patients and survivors, and </w:t>
      </w:r>
      <w:del w:id="65" w:author="Gerber, Karin (Ms) (Summerstrand North Campus)" w:date="2024-04-30T07:42:00Z">
        <w:r w:rsidRPr="00D1726E" w:rsidDel="00E01FF8">
          <w:rPr>
            <w:rFonts w:cstheme="minorHAnsi"/>
            <w:sz w:val="24"/>
            <w:szCs w:val="24"/>
          </w:rPr>
          <w:delText xml:space="preserve">mitigating </w:delText>
        </w:r>
      </w:del>
      <w:ins w:id="66" w:author="Gerber, Karin (Ms) (Summerstrand North Campus)" w:date="2024-04-30T07:42:00Z">
        <w:r w:rsidR="00E01FF8" w:rsidRPr="00D1726E">
          <w:rPr>
            <w:rFonts w:cstheme="minorHAnsi"/>
            <w:sz w:val="24"/>
            <w:szCs w:val="24"/>
          </w:rPr>
          <w:t>mitigat</w:t>
        </w:r>
        <w:r w:rsidR="00E01FF8">
          <w:rPr>
            <w:rFonts w:cstheme="minorHAnsi"/>
            <w:sz w:val="24"/>
            <w:szCs w:val="24"/>
          </w:rPr>
          <w:t>e</w:t>
        </w:r>
        <w:r w:rsidR="00E01FF8" w:rsidRPr="00D1726E">
          <w:rPr>
            <w:rFonts w:cstheme="minorHAnsi"/>
            <w:sz w:val="24"/>
            <w:szCs w:val="24"/>
          </w:rPr>
          <w:t xml:space="preserve"> </w:t>
        </w:r>
      </w:ins>
      <w:r w:rsidRPr="00D1726E">
        <w:rPr>
          <w:rFonts w:cstheme="minorHAnsi"/>
          <w:sz w:val="24"/>
          <w:szCs w:val="24"/>
        </w:rPr>
        <w:t>the social and economic impact of the disease on individuals and society.</w:t>
      </w:r>
      <w:ins w:id="67" w:author="Gerber, Karin (Ms) (Summerstrand North Campus)" w:date="2024-04-30T07:43:00Z">
        <w:r w:rsidR="00E01FF8">
          <w:rPr>
            <w:rFonts w:cstheme="minorHAnsi"/>
            <w:sz w:val="24"/>
            <w:szCs w:val="24"/>
          </w:rPr>
          <w:t xml:space="preserve"> </w:t>
        </w:r>
        <w:r w:rsidR="00291CDB">
          <w:rPr>
            <w:rFonts w:cstheme="minorHAnsi"/>
            <w:sz w:val="24"/>
            <w:szCs w:val="24"/>
          </w:rPr>
          <w:t>Perhaps add what is in place in SA…</w:t>
        </w:r>
      </w:ins>
    </w:p>
    <w:p w14:paraId="03BE4E8F" w14:textId="77777777" w:rsidR="00D1726E" w:rsidRPr="00D1726E" w:rsidRDefault="00D1726E" w:rsidP="00D1726E">
      <w:pPr>
        <w:rPr>
          <w:rFonts w:cstheme="minorHAnsi"/>
          <w:sz w:val="24"/>
          <w:szCs w:val="24"/>
        </w:rPr>
      </w:pPr>
    </w:p>
    <w:p w14:paraId="36D87FBE" w14:textId="3B2B4347" w:rsidR="00D1726E" w:rsidRPr="0020611D" w:rsidRDefault="00D1726E" w:rsidP="0020611D">
      <w:pPr>
        <w:pStyle w:val="ListParagraph"/>
        <w:numPr>
          <w:ilvl w:val="0"/>
          <w:numId w:val="2"/>
        </w:numPr>
        <w:rPr>
          <w:rFonts w:cstheme="minorHAnsi"/>
          <w:sz w:val="24"/>
          <w:szCs w:val="24"/>
          <w:u w:val="single"/>
          <w:rPrChange w:id="68" w:author="Gerber, Karin (Ms) (Summerstrand North Campus)" w:date="2024-04-30T07:45:00Z">
            <w:rPr/>
          </w:rPrChange>
        </w:rPr>
        <w:pPrChange w:id="69" w:author="Gerber, Karin (Ms) (Summerstrand North Campus)" w:date="2024-04-30T07:45:00Z">
          <w:pPr/>
        </w:pPrChange>
      </w:pPr>
      <w:r w:rsidRPr="0020611D">
        <w:rPr>
          <w:rFonts w:cstheme="minorHAnsi"/>
          <w:sz w:val="24"/>
          <w:szCs w:val="24"/>
          <w:u w:val="single"/>
          <w:rPrChange w:id="70" w:author="Gerber, Karin (Ms) (Summerstrand North Campus)" w:date="2024-04-30T07:45:00Z">
            <w:rPr/>
          </w:rPrChange>
        </w:rPr>
        <w:t>South African Nursing Council (SANC) Guidelines:</w:t>
      </w:r>
    </w:p>
    <w:p w14:paraId="2AA973EA" w14:textId="0A8F43B5" w:rsidR="00D1726E" w:rsidRPr="00D1726E" w:rsidDel="004A72D1" w:rsidRDefault="00D1726E" w:rsidP="00D1726E">
      <w:pPr>
        <w:rPr>
          <w:del w:id="71" w:author="Gerber, Karin (Ms) (Summerstrand North Campus)" w:date="2024-04-30T07:45:00Z"/>
          <w:rFonts w:cstheme="minorHAnsi"/>
          <w:sz w:val="24"/>
          <w:szCs w:val="24"/>
        </w:rPr>
      </w:pPr>
      <w:r w:rsidRPr="00D1726E">
        <w:rPr>
          <w:rFonts w:cstheme="minorHAnsi"/>
          <w:sz w:val="24"/>
          <w:szCs w:val="24"/>
        </w:rPr>
        <w:lastRenderedPageBreak/>
        <w:t xml:space="preserve">The South African Nursing Council (SANC) guidelines provide a framework for nurses delivering </w:t>
      </w:r>
      <w:ins w:id="72" w:author="Gerber, Karin (Ms) (Summerstrand North Campus)" w:date="2024-04-30T07:44:00Z">
        <w:r w:rsidR="00C81517">
          <w:rPr>
            <w:rFonts w:cstheme="minorHAnsi"/>
            <w:sz w:val="24"/>
            <w:szCs w:val="24"/>
          </w:rPr>
          <w:t xml:space="preserve">nursing care, inclusive of </w:t>
        </w:r>
      </w:ins>
      <w:r w:rsidRPr="00D1726E">
        <w:rPr>
          <w:rFonts w:cstheme="minorHAnsi"/>
          <w:sz w:val="24"/>
          <w:szCs w:val="24"/>
        </w:rPr>
        <w:t>cancer care, ensuring high standards of practice and patient-</w:t>
      </w:r>
      <w:proofErr w:type="spellStart"/>
      <w:r w:rsidRPr="00D1726E">
        <w:rPr>
          <w:rFonts w:cstheme="minorHAnsi"/>
          <w:sz w:val="24"/>
          <w:szCs w:val="24"/>
        </w:rPr>
        <w:t>centred</w:t>
      </w:r>
      <w:proofErr w:type="spellEnd"/>
      <w:r w:rsidRPr="00D1726E">
        <w:rPr>
          <w:rFonts w:cstheme="minorHAnsi"/>
          <w:sz w:val="24"/>
          <w:szCs w:val="24"/>
        </w:rPr>
        <w:t xml:space="preserve"> care. Nurses specializing in oncology undergo specialized education and training, adhering to the scope of practice outlined by SANC. They uphold ethical principles in their interactions with cancer patients, respecting autonomy and promoting informed decision-making. Continuous professional development is encouraged to keep nurses updated on advancements in cancer care. Collaborative teamwork with healthcare professionals ensures holistic and coordinated care throughout the cancer journey, ultimately contributing to improved outcomes for patients across South Africa</w:t>
      </w:r>
      <w:sdt>
        <w:sdtPr>
          <w:rPr>
            <w:rFonts w:cstheme="minorHAnsi"/>
            <w:sz w:val="24"/>
            <w:szCs w:val="24"/>
          </w:rPr>
          <w:id w:val="549497830"/>
          <w:citation/>
        </w:sdtPr>
        <w:sdtContent>
          <w:r w:rsidRPr="00D1726E">
            <w:rPr>
              <w:rFonts w:cstheme="minorHAnsi"/>
              <w:sz w:val="24"/>
              <w:szCs w:val="24"/>
            </w:rPr>
            <w:fldChar w:fldCharType="begin"/>
          </w:r>
          <w:r w:rsidRPr="00D1726E">
            <w:rPr>
              <w:rFonts w:cstheme="minorHAnsi"/>
              <w:sz w:val="24"/>
              <w:szCs w:val="24"/>
            </w:rPr>
            <w:instrText xml:space="preserve"> CITATION Cou24 \l 7177 </w:instrText>
          </w:r>
          <w:r w:rsidRPr="00D1726E">
            <w:rPr>
              <w:rFonts w:cstheme="minorHAnsi"/>
              <w:sz w:val="24"/>
              <w:szCs w:val="24"/>
            </w:rPr>
            <w:fldChar w:fldCharType="separate"/>
          </w:r>
          <w:r w:rsidRPr="00D1726E">
            <w:rPr>
              <w:rFonts w:cstheme="minorHAnsi"/>
              <w:noProof/>
              <w:sz w:val="24"/>
              <w:szCs w:val="24"/>
            </w:rPr>
            <w:t xml:space="preserve"> (Council, 2024)</w:t>
          </w:r>
          <w:r w:rsidRPr="00D1726E">
            <w:rPr>
              <w:rFonts w:cstheme="minorHAnsi"/>
              <w:sz w:val="24"/>
              <w:szCs w:val="24"/>
            </w:rPr>
            <w:fldChar w:fldCharType="end"/>
          </w:r>
        </w:sdtContent>
      </w:sdt>
      <w:r w:rsidRPr="00D1726E">
        <w:rPr>
          <w:rFonts w:cstheme="minorHAnsi"/>
          <w:sz w:val="24"/>
          <w:szCs w:val="24"/>
        </w:rPr>
        <w:t xml:space="preserve">. </w:t>
      </w:r>
    </w:p>
    <w:p w14:paraId="41D0B452" w14:textId="77777777" w:rsidR="00D1726E" w:rsidRPr="00D1726E" w:rsidDel="004A72D1" w:rsidRDefault="00D1726E" w:rsidP="00D1726E">
      <w:pPr>
        <w:rPr>
          <w:del w:id="73" w:author="Gerber, Karin (Ms) (Summerstrand North Campus)" w:date="2024-04-30T07:45:00Z"/>
          <w:rFonts w:cstheme="minorHAnsi"/>
          <w:sz w:val="24"/>
          <w:szCs w:val="24"/>
        </w:rPr>
      </w:pPr>
    </w:p>
    <w:p w14:paraId="7EA27F3C" w14:textId="77777777" w:rsidR="00D1726E" w:rsidRPr="00D1726E" w:rsidDel="004A72D1" w:rsidRDefault="00D1726E" w:rsidP="00D1726E">
      <w:pPr>
        <w:rPr>
          <w:del w:id="74" w:author="Gerber, Karin (Ms) (Summerstrand North Campus)" w:date="2024-04-30T07:45:00Z"/>
          <w:rFonts w:cstheme="minorHAnsi"/>
          <w:sz w:val="24"/>
          <w:szCs w:val="24"/>
        </w:rPr>
      </w:pPr>
    </w:p>
    <w:p w14:paraId="3AF80BA5" w14:textId="77777777" w:rsidR="00D1726E" w:rsidRPr="00D1726E" w:rsidRDefault="00D1726E" w:rsidP="00D1726E">
      <w:pPr>
        <w:rPr>
          <w:rFonts w:cstheme="minorHAnsi"/>
          <w:sz w:val="24"/>
          <w:szCs w:val="24"/>
        </w:rPr>
      </w:pPr>
    </w:p>
    <w:p w14:paraId="58E393AE" w14:textId="2B2DF424" w:rsidR="00D1726E" w:rsidRPr="0020611D" w:rsidRDefault="00D1726E" w:rsidP="0020611D">
      <w:pPr>
        <w:pStyle w:val="ListParagraph"/>
        <w:numPr>
          <w:ilvl w:val="0"/>
          <w:numId w:val="2"/>
        </w:numPr>
        <w:rPr>
          <w:rFonts w:cstheme="minorHAnsi"/>
          <w:sz w:val="24"/>
          <w:szCs w:val="24"/>
          <w:u w:val="single"/>
          <w:rPrChange w:id="75" w:author="Gerber, Karin (Ms) (Summerstrand North Campus)" w:date="2024-04-30T07:45:00Z">
            <w:rPr/>
          </w:rPrChange>
        </w:rPr>
        <w:pPrChange w:id="76" w:author="Gerber, Karin (Ms) (Summerstrand North Campus)" w:date="2024-04-30T07:45:00Z">
          <w:pPr/>
        </w:pPrChange>
      </w:pPr>
      <w:r w:rsidRPr="0020611D">
        <w:rPr>
          <w:rFonts w:cstheme="minorHAnsi"/>
          <w:sz w:val="24"/>
          <w:szCs w:val="24"/>
          <w:u w:val="single"/>
          <w:rPrChange w:id="77" w:author="Gerber, Karin (Ms) (Summerstrand North Campus)" w:date="2024-04-30T07:45:00Z">
            <w:rPr/>
          </w:rPrChange>
        </w:rPr>
        <w:t>Evidence-Based Practice (EBP) Guidelines</w:t>
      </w:r>
    </w:p>
    <w:p w14:paraId="2DA552C7" w14:textId="77777777" w:rsidR="00D1726E" w:rsidRPr="00D1726E" w:rsidRDefault="00D1726E" w:rsidP="00D1726E">
      <w:pPr>
        <w:rPr>
          <w:rFonts w:cstheme="minorHAnsi"/>
          <w:sz w:val="24"/>
          <w:szCs w:val="24"/>
        </w:rPr>
      </w:pPr>
      <w:r w:rsidRPr="00D1726E">
        <w:rPr>
          <w:rFonts w:cstheme="minorHAnsi"/>
          <w:sz w:val="24"/>
          <w:szCs w:val="24"/>
        </w:rPr>
        <w:t xml:space="preserve">Evidence-Based Practice (EBP) Guidelines serve as essential tools in </w:t>
      </w:r>
      <w:commentRangeStart w:id="78"/>
      <w:r w:rsidRPr="00D1726E">
        <w:rPr>
          <w:rFonts w:cstheme="minorHAnsi"/>
          <w:sz w:val="24"/>
          <w:szCs w:val="24"/>
        </w:rPr>
        <w:t>nursing practice</w:t>
      </w:r>
      <w:commentRangeEnd w:id="78"/>
      <w:r w:rsidR="009869F0">
        <w:rPr>
          <w:rStyle w:val="CommentReference"/>
        </w:rPr>
        <w:commentReference w:id="78"/>
      </w:r>
      <w:r w:rsidRPr="00D1726E">
        <w:rPr>
          <w:rFonts w:cstheme="minorHAnsi"/>
          <w:sz w:val="24"/>
          <w:szCs w:val="24"/>
        </w:rPr>
        <w:t xml:space="preserve">, integrating research evidence with clinical expertise and patient preferences to inform decision-making. Nurses evaluate and integrate research findings into their practice, tailoring care plans to meet individual patient needs. Implementation of EBP guidelines involves adopting standardized protocols and interventions, with ongoing monitoring of patient outcomes to ensure effectiveness. Healthcare organizations and professional bodies are responsible for developing and disseminating EBP guidelines, while nurses are expected to stay updated on current recommendations relevant to their practice. Ultimately, EBP guidelines contribute to improved quality and safety in patient care by ensuring that interventions are based on the best available evidence </w:t>
      </w:r>
      <w:sdt>
        <w:sdtPr>
          <w:rPr>
            <w:rFonts w:cstheme="minorHAnsi"/>
            <w:sz w:val="24"/>
            <w:szCs w:val="24"/>
          </w:rPr>
          <w:id w:val="1214779954"/>
          <w:citation/>
        </w:sdtPr>
        <w:sdtContent>
          <w:r w:rsidRPr="00D1726E">
            <w:rPr>
              <w:rFonts w:cstheme="minorHAnsi"/>
              <w:sz w:val="24"/>
              <w:szCs w:val="24"/>
            </w:rPr>
            <w:fldChar w:fldCharType="begin"/>
          </w:r>
          <w:r w:rsidRPr="00D1726E">
            <w:rPr>
              <w:rFonts w:cstheme="minorHAnsi"/>
              <w:sz w:val="24"/>
              <w:szCs w:val="24"/>
            </w:rPr>
            <w:instrText xml:space="preserve"> CITATION Uni22 \l 7177 </w:instrText>
          </w:r>
          <w:r w:rsidRPr="00D1726E">
            <w:rPr>
              <w:rFonts w:cstheme="minorHAnsi"/>
              <w:sz w:val="24"/>
              <w:szCs w:val="24"/>
            </w:rPr>
            <w:fldChar w:fldCharType="separate"/>
          </w:r>
          <w:r w:rsidRPr="00D1726E">
            <w:rPr>
              <w:rFonts w:cstheme="minorHAnsi"/>
              <w:noProof/>
              <w:sz w:val="24"/>
              <w:szCs w:val="24"/>
            </w:rPr>
            <w:t>(Town, 2022)</w:t>
          </w:r>
          <w:r w:rsidRPr="00D1726E">
            <w:rPr>
              <w:rFonts w:cstheme="minorHAnsi"/>
              <w:sz w:val="24"/>
              <w:szCs w:val="24"/>
            </w:rPr>
            <w:fldChar w:fldCharType="end"/>
          </w:r>
        </w:sdtContent>
      </w:sdt>
      <w:r w:rsidRPr="00D1726E">
        <w:rPr>
          <w:rFonts w:cstheme="minorHAnsi"/>
          <w:sz w:val="24"/>
          <w:szCs w:val="24"/>
        </w:rPr>
        <w:t>.</w:t>
      </w:r>
    </w:p>
    <w:p w14:paraId="3A656A98" w14:textId="77777777" w:rsidR="00D1726E" w:rsidRPr="00D1726E" w:rsidRDefault="00D1726E" w:rsidP="00D1726E">
      <w:pPr>
        <w:rPr>
          <w:rFonts w:cstheme="minorHAnsi"/>
          <w:sz w:val="24"/>
          <w:szCs w:val="24"/>
        </w:rPr>
      </w:pPr>
    </w:p>
    <w:p w14:paraId="5FB71BF0" w14:textId="52463F6D" w:rsidR="00D1726E" w:rsidRPr="00D1726E" w:rsidRDefault="00D1726E" w:rsidP="00D1726E">
      <w:pPr>
        <w:rPr>
          <w:rFonts w:cstheme="minorHAnsi"/>
          <w:sz w:val="24"/>
          <w:szCs w:val="24"/>
          <w:u w:val="single"/>
        </w:rPr>
      </w:pPr>
      <w:r w:rsidRPr="00D1726E">
        <w:rPr>
          <w:rFonts w:cstheme="minorHAnsi"/>
          <w:sz w:val="24"/>
          <w:szCs w:val="24"/>
          <w:u w:val="single"/>
        </w:rPr>
        <w:t>Evidence-Based Practice (EBP)</w:t>
      </w:r>
      <w:ins w:id="79" w:author="Gerber, Karin (Ms) (Summerstrand North Campus)" w:date="2024-04-30T07:47:00Z">
        <w:r w:rsidR="007462EE">
          <w:rPr>
            <w:rFonts w:cstheme="minorHAnsi"/>
            <w:sz w:val="24"/>
            <w:szCs w:val="24"/>
            <w:u w:val="single"/>
          </w:rPr>
          <w:t xml:space="preserve"> = how is this </w:t>
        </w:r>
      </w:ins>
      <w:ins w:id="80" w:author="Gerber, Karin (Ms) (Summerstrand North Campus)" w:date="2024-04-30T07:48:00Z">
        <w:r w:rsidR="007462EE">
          <w:rPr>
            <w:rFonts w:cstheme="minorHAnsi"/>
            <w:sz w:val="24"/>
            <w:szCs w:val="24"/>
            <w:u w:val="single"/>
          </w:rPr>
          <w:t xml:space="preserve">paragraph different to the previous one? </w:t>
        </w:r>
      </w:ins>
    </w:p>
    <w:p w14:paraId="0EB7B469" w14:textId="77777777" w:rsidR="00D1726E" w:rsidRPr="00D1726E" w:rsidRDefault="00D1726E" w:rsidP="00D1726E">
      <w:pPr>
        <w:rPr>
          <w:rFonts w:cstheme="minorHAnsi"/>
          <w:sz w:val="24"/>
          <w:szCs w:val="24"/>
        </w:rPr>
      </w:pPr>
      <w:r w:rsidRPr="00D1726E">
        <w:rPr>
          <w:rFonts w:cstheme="minorHAnsi"/>
          <w:sz w:val="24"/>
          <w:szCs w:val="24"/>
        </w:rPr>
        <w:t xml:space="preserve">Evidence-Based Practice (EBP) Guidelines are pivotal in oncology nursing, guiding practitioners to integrate the latest research findings into cancer care. These guidelines inform decisions on screening, diagnosis, treatment modalities, symptom management, and supportive care for cancer patients. Nurses critically evaluate research evidence, considering factors such as treatment efficacy, side effects, and patient preferences, to tailor care plans accordingly. Implementation of EBP guidelines involves adhering to standardized protocols and interventions endorsed by organizations like the National Comprehensive Cancer Network (NCCN) or the Oncology Nursing Society (ONS) </w:t>
      </w:r>
      <w:sdt>
        <w:sdtPr>
          <w:rPr>
            <w:rFonts w:cstheme="minorHAnsi"/>
            <w:sz w:val="24"/>
            <w:szCs w:val="24"/>
          </w:rPr>
          <w:id w:val="-1670787342"/>
          <w:citation/>
        </w:sdtPr>
        <w:sdtContent>
          <w:r w:rsidRPr="00D1726E">
            <w:rPr>
              <w:rFonts w:cstheme="minorHAnsi"/>
              <w:sz w:val="24"/>
              <w:szCs w:val="24"/>
            </w:rPr>
            <w:fldChar w:fldCharType="begin"/>
          </w:r>
          <w:r w:rsidRPr="00D1726E">
            <w:rPr>
              <w:rFonts w:cstheme="minorHAnsi"/>
              <w:sz w:val="24"/>
              <w:szCs w:val="24"/>
            </w:rPr>
            <w:instrText xml:space="preserve"> CITATION Uni22 \l 7177 </w:instrText>
          </w:r>
          <w:r w:rsidRPr="00D1726E">
            <w:rPr>
              <w:rFonts w:cstheme="minorHAnsi"/>
              <w:sz w:val="24"/>
              <w:szCs w:val="24"/>
            </w:rPr>
            <w:fldChar w:fldCharType="separate"/>
          </w:r>
          <w:r w:rsidRPr="00D1726E">
            <w:rPr>
              <w:rFonts w:cstheme="minorHAnsi"/>
              <w:noProof/>
              <w:sz w:val="24"/>
              <w:szCs w:val="24"/>
            </w:rPr>
            <w:t>(Town, 2022)</w:t>
          </w:r>
          <w:r w:rsidRPr="00D1726E">
            <w:rPr>
              <w:rFonts w:cstheme="minorHAnsi"/>
              <w:sz w:val="24"/>
              <w:szCs w:val="24"/>
            </w:rPr>
            <w:fldChar w:fldCharType="end"/>
          </w:r>
        </w:sdtContent>
      </w:sdt>
      <w:r w:rsidRPr="00D1726E">
        <w:rPr>
          <w:rFonts w:cstheme="minorHAnsi"/>
          <w:sz w:val="24"/>
          <w:szCs w:val="24"/>
        </w:rPr>
        <w:t>. Nurses monitor patient responses and outcomes closely, adjusting care plans as needed to optimize treatment efficacy and minimize adverse effects. Collaboration among healthcare professionals ensures holistic and patient-</w:t>
      </w:r>
      <w:proofErr w:type="spellStart"/>
      <w:r w:rsidRPr="00D1726E">
        <w:rPr>
          <w:rFonts w:cstheme="minorHAnsi"/>
          <w:sz w:val="24"/>
          <w:szCs w:val="24"/>
        </w:rPr>
        <w:t>centred</w:t>
      </w:r>
      <w:proofErr w:type="spellEnd"/>
      <w:r w:rsidRPr="00D1726E">
        <w:rPr>
          <w:rFonts w:cstheme="minorHAnsi"/>
          <w:sz w:val="24"/>
          <w:szCs w:val="24"/>
        </w:rPr>
        <w:t xml:space="preserve"> care throughout the cancer journey. By following EBP guidelines, oncology nurses contribute to improved patient outcomes and enhanced quality of life for individuals affected by cancer </w:t>
      </w:r>
      <w:sdt>
        <w:sdtPr>
          <w:rPr>
            <w:rFonts w:cstheme="minorHAnsi"/>
            <w:sz w:val="24"/>
            <w:szCs w:val="24"/>
          </w:rPr>
          <w:id w:val="-380174377"/>
          <w:citation/>
        </w:sdtPr>
        <w:sdtContent>
          <w:r w:rsidRPr="00D1726E">
            <w:rPr>
              <w:rFonts w:cstheme="minorHAnsi"/>
              <w:sz w:val="24"/>
              <w:szCs w:val="24"/>
            </w:rPr>
            <w:fldChar w:fldCharType="begin"/>
          </w:r>
          <w:r w:rsidRPr="00D1726E">
            <w:rPr>
              <w:rFonts w:cstheme="minorHAnsi"/>
              <w:sz w:val="24"/>
              <w:szCs w:val="24"/>
            </w:rPr>
            <w:instrText xml:space="preserve"> CITATION Uni22 \l 7177 </w:instrText>
          </w:r>
          <w:r w:rsidRPr="00D1726E">
            <w:rPr>
              <w:rFonts w:cstheme="minorHAnsi"/>
              <w:sz w:val="24"/>
              <w:szCs w:val="24"/>
            </w:rPr>
            <w:fldChar w:fldCharType="separate"/>
          </w:r>
          <w:r w:rsidRPr="00D1726E">
            <w:rPr>
              <w:rFonts w:cstheme="minorHAnsi"/>
              <w:noProof/>
              <w:sz w:val="24"/>
              <w:szCs w:val="24"/>
            </w:rPr>
            <w:t>(Town, 2022)</w:t>
          </w:r>
          <w:r w:rsidRPr="00D1726E">
            <w:rPr>
              <w:rFonts w:cstheme="minorHAnsi"/>
              <w:sz w:val="24"/>
              <w:szCs w:val="24"/>
            </w:rPr>
            <w:fldChar w:fldCharType="end"/>
          </w:r>
        </w:sdtContent>
      </w:sdt>
      <w:r w:rsidRPr="00D1726E">
        <w:rPr>
          <w:rFonts w:cstheme="minorHAnsi"/>
          <w:sz w:val="24"/>
          <w:szCs w:val="24"/>
        </w:rPr>
        <w:t>..</w:t>
      </w:r>
    </w:p>
    <w:p w14:paraId="3890DB0A" w14:textId="77777777" w:rsidR="00D1726E" w:rsidRPr="00D1726E" w:rsidRDefault="00D1726E" w:rsidP="00D1726E">
      <w:pPr>
        <w:rPr>
          <w:rFonts w:cstheme="minorHAnsi"/>
          <w:sz w:val="24"/>
          <w:szCs w:val="24"/>
          <w:u w:val="single"/>
        </w:rPr>
      </w:pPr>
      <w:r w:rsidRPr="00D1726E">
        <w:rPr>
          <w:rFonts w:cstheme="minorHAnsi"/>
          <w:sz w:val="24"/>
          <w:szCs w:val="24"/>
          <w:u w:val="single"/>
        </w:rPr>
        <w:lastRenderedPageBreak/>
        <w:t>Conclusion</w:t>
      </w:r>
    </w:p>
    <w:p w14:paraId="282FDFA2" w14:textId="77777777" w:rsidR="00D1726E" w:rsidRPr="00D1726E" w:rsidRDefault="00D1726E" w:rsidP="00D1726E">
      <w:pPr>
        <w:rPr>
          <w:rFonts w:cstheme="minorHAnsi"/>
          <w:sz w:val="24"/>
          <w:szCs w:val="24"/>
        </w:rPr>
      </w:pPr>
      <w:r w:rsidRPr="00D1726E">
        <w:rPr>
          <w:rFonts w:cstheme="minorHAnsi"/>
          <w:sz w:val="24"/>
          <w:szCs w:val="24"/>
        </w:rPr>
        <w:t xml:space="preserve">In conclusion, the integration of quality standards into the development and implementation of the Clinical Decision Support System (CDSS) for cancer care is paramount in ensuring the delivery of high-quality, evidence-based care to patients. By adhering to standards such as those set forth by the National Cancer Control Program (NCCP), the South African Nursing Council (SANC), and Evidence-Based Practice (EBP) guidelines, </w:t>
      </w:r>
      <w:r w:rsidRPr="007462EE">
        <w:rPr>
          <w:rFonts w:cstheme="minorHAnsi"/>
          <w:sz w:val="24"/>
          <w:szCs w:val="24"/>
          <w:highlight w:val="green"/>
          <w:rPrChange w:id="81" w:author="Gerber, Karin (Ms) (Summerstrand North Campus)" w:date="2024-04-30T07:48:00Z">
            <w:rPr>
              <w:rFonts w:cstheme="minorHAnsi"/>
              <w:sz w:val="24"/>
              <w:szCs w:val="24"/>
            </w:rPr>
          </w:rPrChange>
        </w:rPr>
        <w:t>nurses c</w:t>
      </w:r>
      <w:r w:rsidRPr="00D1726E">
        <w:rPr>
          <w:rFonts w:cstheme="minorHAnsi"/>
          <w:sz w:val="24"/>
          <w:szCs w:val="24"/>
        </w:rPr>
        <w:t>an uphold ethical principles, promote patient-</w:t>
      </w:r>
      <w:proofErr w:type="spellStart"/>
      <w:r w:rsidRPr="00D1726E">
        <w:rPr>
          <w:rFonts w:cstheme="minorHAnsi"/>
          <w:sz w:val="24"/>
          <w:szCs w:val="24"/>
        </w:rPr>
        <w:t>centred</w:t>
      </w:r>
      <w:proofErr w:type="spellEnd"/>
      <w:r w:rsidRPr="00D1726E">
        <w:rPr>
          <w:rFonts w:cstheme="minorHAnsi"/>
          <w:sz w:val="24"/>
          <w:szCs w:val="24"/>
        </w:rPr>
        <w:t xml:space="preserve"> care, and stay informed about advancements in cancer treatment and management.</w:t>
      </w:r>
    </w:p>
    <w:p w14:paraId="4FA30AE4" w14:textId="0AA74BF5" w:rsidR="00925315" w:rsidRPr="00925315" w:rsidRDefault="001A0427" w:rsidP="00925315">
      <w:pPr>
        <w:pStyle w:val="Heading1"/>
        <w:rPr>
          <w:rFonts w:asciiTheme="minorHAnsi" w:hAnsiTheme="minorHAnsi" w:cstheme="minorHAnsi"/>
          <w:sz w:val="24"/>
          <w:szCs w:val="24"/>
        </w:rPr>
      </w:pPr>
      <w:bookmarkStart w:id="82" w:name="_Toc164344145"/>
      <w:ins w:id="83" w:author="Gerber, Karin (Ms) (Summerstrand North Campus)" w:date="2024-04-30T07:48:00Z">
        <w:r>
          <w:t xml:space="preserve">THE </w:t>
        </w:r>
      </w:ins>
      <w:r w:rsidR="00925315">
        <w:t>PROBLEM</w:t>
      </w:r>
      <w:bookmarkEnd w:id="82"/>
      <w:ins w:id="84" w:author="Gerber, Karin (Ms) (Summerstrand North Campus)" w:date="2024-04-30T07:48:00Z">
        <w:r>
          <w:t xml:space="preserve"> NOTED</w:t>
        </w:r>
      </w:ins>
    </w:p>
    <w:p w14:paraId="3CE599C8" w14:textId="0FA8A776" w:rsidR="00925315" w:rsidRPr="00925315" w:rsidRDefault="00925315" w:rsidP="00925315">
      <w:pPr>
        <w:rPr>
          <w:rFonts w:cstheme="minorHAnsi"/>
          <w:sz w:val="24"/>
          <w:szCs w:val="24"/>
        </w:rPr>
      </w:pPr>
      <w:r w:rsidRPr="00925315">
        <w:rPr>
          <w:rFonts w:cstheme="minorHAnsi"/>
          <w:b/>
          <w:bCs/>
          <w:sz w:val="24"/>
          <w:szCs w:val="24"/>
          <w:u w:val="single"/>
        </w:rPr>
        <w:t>Problem</w:t>
      </w:r>
      <w:r w:rsidRPr="00925315">
        <w:rPr>
          <w:rFonts w:cstheme="minorHAnsi"/>
          <w:sz w:val="24"/>
          <w:szCs w:val="24"/>
        </w:rPr>
        <w:t xml:space="preserve">: Delay in diagnosing </w:t>
      </w:r>
      <w:ins w:id="85" w:author="Gerber, Karin (Ms) (Summerstrand North Campus)" w:date="2024-04-30T07:49:00Z">
        <w:r w:rsidR="001A0427">
          <w:rPr>
            <w:rFonts w:cstheme="minorHAnsi"/>
            <w:sz w:val="24"/>
            <w:szCs w:val="24"/>
          </w:rPr>
          <w:t>c</w:t>
        </w:r>
      </w:ins>
      <w:del w:id="86" w:author="Gerber, Karin (Ms) (Summerstrand North Campus)" w:date="2024-04-30T07:49:00Z">
        <w:r w:rsidRPr="00925315" w:rsidDel="001A0427">
          <w:rPr>
            <w:rFonts w:cstheme="minorHAnsi"/>
            <w:sz w:val="24"/>
            <w:szCs w:val="24"/>
          </w:rPr>
          <w:delText>C</w:delText>
        </w:r>
      </w:del>
      <w:r w:rsidRPr="00925315">
        <w:rPr>
          <w:rFonts w:cstheme="minorHAnsi"/>
          <w:sz w:val="24"/>
          <w:szCs w:val="24"/>
        </w:rPr>
        <w:t>ancer in a patient.</w:t>
      </w:r>
    </w:p>
    <w:p w14:paraId="4F495609" w14:textId="2408070D" w:rsidR="00925315" w:rsidRPr="00925315" w:rsidRDefault="00925315" w:rsidP="00925315">
      <w:pPr>
        <w:rPr>
          <w:rFonts w:cstheme="minorHAnsi"/>
          <w:sz w:val="24"/>
          <w:szCs w:val="24"/>
        </w:rPr>
      </w:pPr>
      <w:r w:rsidRPr="00925315">
        <w:rPr>
          <w:rFonts w:cstheme="minorHAnsi"/>
          <w:b/>
          <w:bCs/>
          <w:sz w:val="24"/>
          <w:szCs w:val="24"/>
          <w:u w:val="single"/>
        </w:rPr>
        <w:t xml:space="preserve">Nature of the </w:t>
      </w:r>
      <w:ins w:id="87" w:author="Gerber, Karin (Ms) (Summerstrand North Campus)" w:date="2024-04-30T07:53:00Z">
        <w:r w:rsidR="00C235C2">
          <w:rPr>
            <w:rFonts w:cstheme="minorHAnsi"/>
            <w:b/>
            <w:bCs/>
            <w:sz w:val="24"/>
            <w:szCs w:val="24"/>
            <w:u w:val="single"/>
          </w:rPr>
          <w:t>p</w:t>
        </w:r>
      </w:ins>
      <w:del w:id="88" w:author="Gerber, Karin (Ms) (Summerstrand North Campus)" w:date="2024-04-30T07:53:00Z">
        <w:r w:rsidRPr="00925315" w:rsidDel="00C235C2">
          <w:rPr>
            <w:rFonts w:cstheme="minorHAnsi"/>
            <w:b/>
            <w:bCs/>
            <w:sz w:val="24"/>
            <w:szCs w:val="24"/>
            <w:u w:val="single"/>
          </w:rPr>
          <w:delText>P</w:delText>
        </w:r>
      </w:del>
      <w:r w:rsidRPr="00925315">
        <w:rPr>
          <w:rFonts w:cstheme="minorHAnsi"/>
          <w:b/>
          <w:bCs/>
          <w:sz w:val="24"/>
          <w:szCs w:val="24"/>
          <w:u w:val="single"/>
        </w:rPr>
        <w:t>roblem</w:t>
      </w:r>
      <w:r w:rsidRPr="00925315">
        <w:rPr>
          <w:rFonts w:cstheme="minorHAnsi"/>
          <w:sz w:val="24"/>
          <w:szCs w:val="24"/>
        </w:rPr>
        <w:t xml:space="preserve">: The problem involves a delay in the diagnosis of cancer in a patient, which can lead to delayed initiation of treatment and potentially worsen patient outcomes. Delays can occur at various stages, including the recognition of symptoms by the patient or </w:t>
      </w:r>
      <w:commentRangeStart w:id="89"/>
      <w:r w:rsidRPr="008E77EA">
        <w:rPr>
          <w:rFonts w:cstheme="minorHAnsi"/>
          <w:sz w:val="24"/>
          <w:szCs w:val="24"/>
          <w:highlight w:val="cyan"/>
          <w:rPrChange w:id="90" w:author="Gerber, Karin (Ms) (Summerstrand North Campus)" w:date="2024-04-30T07:49:00Z">
            <w:rPr>
              <w:rFonts w:cstheme="minorHAnsi"/>
              <w:sz w:val="24"/>
              <w:szCs w:val="24"/>
            </w:rPr>
          </w:rPrChange>
        </w:rPr>
        <w:t>healthcare</w:t>
      </w:r>
      <w:commentRangeEnd w:id="89"/>
      <w:r w:rsidR="00F90028">
        <w:rPr>
          <w:rStyle w:val="CommentReference"/>
        </w:rPr>
        <w:commentReference w:id="89"/>
      </w:r>
      <w:r w:rsidRPr="008E77EA">
        <w:rPr>
          <w:rFonts w:cstheme="minorHAnsi"/>
          <w:sz w:val="24"/>
          <w:szCs w:val="24"/>
          <w:highlight w:val="cyan"/>
          <w:rPrChange w:id="91" w:author="Gerber, Karin (Ms) (Summerstrand North Campus)" w:date="2024-04-30T07:49:00Z">
            <w:rPr>
              <w:rFonts w:cstheme="minorHAnsi"/>
              <w:sz w:val="24"/>
              <w:szCs w:val="24"/>
            </w:rPr>
          </w:rPrChange>
        </w:rPr>
        <w:t xml:space="preserve"> provider</w:t>
      </w:r>
      <w:r w:rsidRPr="00925315">
        <w:rPr>
          <w:rFonts w:cstheme="minorHAnsi"/>
          <w:sz w:val="24"/>
          <w:szCs w:val="24"/>
        </w:rPr>
        <w:t>, referral to specialists, and completion of diagnostic tests.</w:t>
      </w:r>
    </w:p>
    <w:p w14:paraId="4B7682F1" w14:textId="46F6D2F7" w:rsidR="00925315" w:rsidRPr="00925315" w:rsidRDefault="00925315" w:rsidP="00925315">
      <w:pPr>
        <w:rPr>
          <w:rFonts w:cstheme="minorHAnsi"/>
          <w:sz w:val="24"/>
          <w:szCs w:val="24"/>
        </w:rPr>
      </w:pPr>
      <w:commentRangeStart w:id="92"/>
      <w:r w:rsidRPr="00925315">
        <w:rPr>
          <w:rFonts w:cstheme="minorHAnsi"/>
          <w:b/>
          <w:bCs/>
          <w:sz w:val="24"/>
          <w:szCs w:val="24"/>
          <w:u w:val="single"/>
        </w:rPr>
        <w:t xml:space="preserve">Extent and </w:t>
      </w:r>
      <w:ins w:id="93" w:author="Gerber, Karin (Ms) (Summerstrand North Campus)" w:date="2024-04-30T07:53:00Z">
        <w:r w:rsidR="00C235C2">
          <w:rPr>
            <w:rFonts w:cstheme="minorHAnsi"/>
            <w:b/>
            <w:bCs/>
            <w:sz w:val="24"/>
            <w:szCs w:val="24"/>
            <w:u w:val="single"/>
          </w:rPr>
          <w:t>i</w:t>
        </w:r>
      </w:ins>
      <w:del w:id="94" w:author="Gerber, Karin (Ms) (Summerstrand North Campus)" w:date="2024-04-30T07:53:00Z">
        <w:r w:rsidRPr="00925315" w:rsidDel="00C235C2">
          <w:rPr>
            <w:rFonts w:cstheme="minorHAnsi"/>
            <w:b/>
            <w:bCs/>
            <w:sz w:val="24"/>
            <w:szCs w:val="24"/>
            <w:u w:val="single"/>
          </w:rPr>
          <w:delText>I</w:delText>
        </w:r>
      </w:del>
      <w:r w:rsidRPr="00925315">
        <w:rPr>
          <w:rFonts w:cstheme="minorHAnsi"/>
          <w:b/>
          <w:bCs/>
          <w:sz w:val="24"/>
          <w:szCs w:val="24"/>
          <w:u w:val="single"/>
        </w:rPr>
        <w:t xml:space="preserve">ntensity </w:t>
      </w:r>
      <w:commentRangeEnd w:id="92"/>
      <w:r w:rsidR="00D824F6">
        <w:rPr>
          <w:rStyle w:val="CommentReference"/>
        </w:rPr>
        <w:commentReference w:id="92"/>
      </w:r>
      <w:r w:rsidRPr="00925315">
        <w:rPr>
          <w:rFonts w:cstheme="minorHAnsi"/>
          <w:b/>
          <w:bCs/>
          <w:sz w:val="24"/>
          <w:szCs w:val="24"/>
          <w:u w:val="single"/>
        </w:rPr>
        <w:t>of the</w:t>
      </w:r>
      <w:ins w:id="95" w:author="Gerber, Karin (Ms) (Summerstrand North Campus)" w:date="2024-04-30T07:53:00Z">
        <w:r w:rsidR="00C235C2">
          <w:rPr>
            <w:rFonts w:cstheme="minorHAnsi"/>
            <w:b/>
            <w:bCs/>
            <w:sz w:val="24"/>
            <w:szCs w:val="24"/>
            <w:u w:val="single"/>
          </w:rPr>
          <w:t xml:space="preserve"> p</w:t>
        </w:r>
      </w:ins>
      <w:del w:id="96" w:author="Gerber, Karin (Ms) (Summerstrand North Campus)" w:date="2024-04-30T07:53:00Z">
        <w:r w:rsidRPr="00925315" w:rsidDel="00C235C2">
          <w:rPr>
            <w:rFonts w:cstheme="minorHAnsi"/>
            <w:b/>
            <w:bCs/>
            <w:sz w:val="24"/>
            <w:szCs w:val="24"/>
            <w:u w:val="single"/>
          </w:rPr>
          <w:delText xml:space="preserve"> P</w:delText>
        </w:r>
      </w:del>
      <w:r w:rsidRPr="00925315">
        <w:rPr>
          <w:rFonts w:cstheme="minorHAnsi"/>
          <w:b/>
          <w:bCs/>
          <w:sz w:val="24"/>
          <w:szCs w:val="24"/>
          <w:u w:val="single"/>
        </w:rPr>
        <w:t>roblem</w:t>
      </w:r>
      <w:r w:rsidRPr="00925315">
        <w:rPr>
          <w:rFonts w:cstheme="minorHAnsi"/>
          <w:sz w:val="24"/>
          <w:szCs w:val="24"/>
        </w:rPr>
        <w:t xml:space="preserve">: </w:t>
      </w:r>
      <w:del w:id="97" w:author="Gerber, Karin (Ms) (Summerstrand North Campus)" w:date="2024-04-30T07:52:00Z">
        <w:r w:rsidRPr="00925315" w:rsidDel="00D824F6">
          <w:rPr>
            <w:rFonts w:cstheme="minorHAnsi"/>
            <w:sz w:val="24"/>
            <w:szCs w:val="24"/>
          </w:rPr>
          <w:delText xml:space="preserve">Delay </w:delText>
        </w:r>
      </w:del>
      <w:ins w:id="98" w:author="Gerber, Karin (Ms) (Summerstrand North Campus)" w:date="2024-04-30T07:52:00Z">
        <w:r w:rsidR="00D824F6">
          <w:rPr>
            <w:rFonts w:cstheme="minorHAnsi"/>
            <w:sz w:val="24"/>
            <w:szCs w:val="24"/>
          </w:rPr>
          <w:t>A d</w:t>
        </w:r>
        <w:r w:rsidR="00D824F6" w:rsidRPr="00925315">
          <w:rPr>
            <w:rFonts w:cstheme="minorHAnsi"/>
            <w:sz w:val="24"/>
            <w:szCs w:val="24"/>
          </w:rPr>
          <w:t xml:space="preserve">elay </w:t>
        </w:r>
      </w:ins>
      <w:r w:rsidRPr="00925315">
        <w:rPr>
          <w:rFonts w:cstheme="minorHAnsi"/>
          <w:sz w:val="24"/>
          <w:szCs w:val="24"/>
        </w:rPr>
        <w:t>in diagnosing cancer can have a significant impact on patient health and well-being. It can lead to the progression of the disease, a need for more aggressive treatment, and a lower chance of survival. The problem affects not only the patient but also their family and caregivers.</w:t>
      </w:r>
    </w:p>
    <w:p w14:paraId="1C8A3211" w14:textId="01DC47F2" w:rsidR="00925315" w:rsidRPr="00925315" w:rsidRDefault="00925315" w:rsidP="00925315">
      <w:pPr>
        <w:rPr>
          <w:rFonts w:cstheme="minorHAnsi"/>
          <w:sz w:val="24"/>
          <w:szCs w:val="24"/>
        </w:rPr>
      </w:pPr>
      <w:r w:rsidRPr="00925315">
        <w:rPr>
          <w:rFonts w:cstheme="minorHAnsi"/>
          <w:b/>
          <w:bCs/>
          <w:sz w:val="24"/>
          <w:szCs w:val="24"/>
          <w:u w:val="single"/>
        </w:rPr>
        <w:t>Factors/</w:t>
      </w:r>
      <w:ins w:id="99" w:author="Gerber, Karin (Ms) (Summerstrand North Campus)" w:date="2024-04-30T07:53:00Z">
        <w:r w:rsidR="00C235C2">
          <w:rPr>
            <w:rFonts w:cstheme="minorHAnsi"/>
            <w:b/>
            <w:bCs/>
            <w:sz w:val="24"/>
            <w:szCs w:val="24"/>
            <w:u w:val="single"/>
          </w:rPr>
          <w:t>v</w:t>
        </w:r>
      </w:ins>
      <w:del w:id="100" w:author="Gerber, Karin (Ms) (Summerstrand North Campus)" w:date="2024-04-30T07:53:00Z">
        <w:r w:rsidRPr="00925315" w:rsidDel="00C235C2">
          <w:rPr>
            <w:rFonts w:cstheme="minorHAnsi"/>
            <w:b/>
            <w:bCs/>
            <w:sz w:val="24"/>
            <w:szCs w:val="24"/>
            <w:u w:val="single"/>
          </w:rPr>
          <w:delText>V</w:delText>
        </w:r>
      </w:del>
      <w:r w:rsidRPr="00925315">
        <w:rPr>
          <w:rFonts w:cstheme="minorHAnsi"/>
          <w:b/>
          <w:bCs/>
          <w:sz w:val="24"/>
          <w:szCs w:val="24"/>
          <w:u w:val="single"/>
        </w:rPr>
        <w:t xml:space="preserve">ariables </w:t>
      </w:r>
      <w:ins w:id="101" w:author="Gerber, Karin (Ms) (Summerstrand North Campus)" w:date="2024-04-30T07:53:00Z">
        <w:r w:rsidR="00C235C2">
          <w:rPr>
            <w:rFonts w:cstheme="minorHAnsi"/>
            <w:b/>
            <w:bCs/>
            <w:sz w:val="24"/>
            <w:szCs w:val="24"/>
            <w:u w:val="single"/>
          </w:rPr>
          <w:t>c</w:t>
        </w:r>
      </w:ins>
      <w:del w:id="102" w:author="Gerber, Karin (Ms) (Summerstrand North Campus)" w:date="2024-04-30T07:53:00Z">
        <w:r w:rsidRPr="00925315" w:rsidDel="00C235C2">
          <w:rPr>
            <w:rFonts w:cstheme="minorHAnsi"/>
            <w:b/>
            <w:bCs/>
            <w:sz w:val="24"/>
            <w:szCs w:val="24"/>
            <w:u w:val="single"/>
          </w:rPr>
          <w:delText>C</w:delText>
        </w:r>
      </w:del>
      <w:r w:rsidRPr="00925315">
        <w:rPr>
          <w:rFonts w:cstheme="minorHAnsi"/>
          <w:b/>
          <w:bCs/>
          <w:sz w:val="24"/>
          <w:szCs w:val="24"/>
          <w:u w:val="single"/>
        </w:rPr>
        <w:t xml:space="preserve">ontributing to the </w:t>
      </w:r>
      <w:ins w:id="103" w:author="Gerber, Karin (Ms) (Summerstrand North Campus)" w:date="2024-04-30T07:53:00Z">
        <w:r w:rsidR="00C235C2">
          <w:rPr>
            <w:rFonts w:cstheme="minorHAnsi"/>
            <w:b/>
            <w:bCs/>
            <w:sz w:val="24"/>
            <w:szCs w:val="24"/>
            <w:u w:val="single"/>
          </w:rPr>
          <w:t>p</w:t>
        </w:r>
      </w:ins>
      <w:del w:id="104" w:author="Gerber, Karin (Ms) (Summerstrand North Campus)" w:date="2024-04-30T07:53:00Z">
        <w:r w:rsidRPr="00925315" w:rsidDel="00C235C2">
          <w:rPr>
            <w:rFonts w:cstheme="minorHAnsi"/>
            <w:b/>
            <w:bCs/>
            <w:sz w:val="24"/>
            <w:szCs w:val="24"/>
            <w:u w:val="single"/>
          </w:rPr>
          <w:delText>P</w:delText>
        </w:r>
      </w:del>
      <w:r w:rsidRPr="00925315">
        <w:rPr>
          <w:rFonts w:cstheme="minorHAnsi"/>
          <w:b/>
          <w:bCs/>
          <w:sz w:val="24"/>
          <w:szCs w:val="24"/>
          <w:u w:val="single"/>
        </w:rPr>
        <w:t>roblem</w:t>
      </w:r>
      <w:r w:rsidRPr="00925315">
        <w:rPr>
          <w:rFonts w:cstheme="minorHAnsi"/>
          <w:sz w:val="24"/>
          <w:szCs w:val="24"/>
        </w:rPr>
        <w:t>:</w:t>
      </w:r>
    </w:p>
    <w:p w14:paraId="7CAF79D5" w14:textId="4FF4EE7D" w:rsidR="00925315" w:rsidRPr="00305F25" w:rsidRDefault="00925315" w:rsidP="00305F25">
      <w:pPr>
        <w:pStyle w:val="ListParagraph"/>
        <w:numPr>
          <w:ilvl w:val="0"/>
          <w:numId w:val="3"/>
        </w:numPr>
        <w:rPr>
          <w:rFonts w:cstheme="minorHAnsi"/>
          <w:sz w:val="24"/>
          <w:szCs w:val="24"/>
          <w:rPrChange w:id="105" w:author="Gerber, Karin (Ms) (Summerstrand North Campus)" w:date="2024-04-30T07:52:00Z">
            <w:rPr/>
          </w:rPrChange>
        </w:rPr>
        <w:pPrChange w:id="106" w:author="Gerber, Karin (Ms) (Summerstrand North Campus)" w:date="2024-04-30T07:52:00Z">
          <w:pPr/>
        </w:pPrChange>
      </w:pPr>
      <w:r w:rsidRPr="00305F25">
        <w:rPr>
          <w:rFonts w:cstheme="minorHAnsi"/>
          <w:b/>
          <w:bCs/>
          <w:sz w:val="24"/>
          <w:szCs w:val="24"/>
          <w:u w:val="single"/>
          <w:rPrChange w:id="107" w:author="Gerber, Karin (Ms) (Summerstrand North Campus)" w:date="2024-04-30T07:52:00Z">
            <w:rPr>
              <w:b/>
              <w:bCs/>
              <w:u w:val="single"/>
            </w:rPr>
          </w:rPrChange>
        </w:rPr>
        <w:t xml:space="preserve">Healthcare </w:t>
      </w:r>
      <w:ins w:id="108" w:author="Gerber, Karin (Ms) (Summerstrand North Campus)" w:date="2024-04-30T07:53:00Z">
        <w:r w:rsidR="00C235C2">
          <w:rPr>
            <w:rFonts w:cstheme="minorHAnsi"/>
            <w:b/>
            <w:bCs/>
            <w:sz w:val="24"/>
            <w:szCs w:val="24"/>
            <w:u w:val="single"/>
          </w:rPr>
          <w:t>e</w:t>
        </w:r>
      </w:ins>
      <w:del w:id="109" w:author="Gerber, Karin (Ms) (Summerstrand North Campus)" w:date="2024-04-30T07:53:00Z">
        <w:r w:rsidRPr="00305F25" w:rsidDel="00C235C2">
          <w:rPr>
            <w:rFonts w:cstheme="minorHAnsi"/>
            <w:b/>
            <w:bCs/>
            <w:sz w:val="24"/>
            <w:szCs w:val="24"/>
            <w:u w:val="single"/>
            <w:rPrChange w:id="110" w:author="Gerber, Karin (Ms) (Summerstrand North Campus)" w:date="2024-04-30T07:52:00Z">
              <w:rPr>
                <w:b/>
                <w:bCs/>
                <w:u w:val="single"/>
              </w:rPr>
            </w:rPrChange>
          </w:rPr>
          <w:delText>E</w:delText>
        </w:r>
      </w:del>
      <w:r w:rsidRPr="00305F25">
        <w:rPr>
          <w:rFonts w:cstheme="minorHAnsi"/>
          <w:b/>
          <w:bCs/>
          <w:sz w:val="24"/>
          <w:szCs w:val="24"/>
          <w:u w:val="single"/>
          <w:rPrChange w:id="111" w:author="Gerber, Karin (Ms) (Summerstrand North Campus)" w:date="2024-04-30T07:52:00Z">
            <w:rPr>
              <w:b/>
              <w:bCs/>
              <w:u w:val="single"/>
            </w:rPr>
          </w:rPrChange>
        </w:rPr>
        <w:t>nvironment</w:t>
      </w:r>
      <w:r w:rsidRPr="00305F25">
        <w:rPr>
          <w:rFonts w:cstheme="minorHAnsi"/>
          <w:sz w:val="24"/>
          <w:szCs w:val="24"/>
          <w:rPrChange w:id="112" w:author="Gerber, Karin (Ms) (Summerstrand North Campus)" w:date="2024-04-30T07:52:00Z">
            <w:rPr/>
          </w:rPrChange>
        </w:rPr>
        <w:t>: Lack of access to diagnostic tools or specialized healthcare services, long wait</w:t>
      </w:r>
      <w:ins w:id="113" w:author="Gerber, Karin (Ms) (Summerstrand North Campus)" w:date="2024-04-30T07:52:00Z">
        <w:r w:rsidR="00305F25">
          <w:rPr>
            <w:rFonts w:cstheme="minorHAnsi"/>
            <w:sz w:val="24"/>
            <w:szCs w:val="24"/>
          </w:rPr>
          <w:t xml:space="preserve">ing </w:t>
        </w:r>
      </w:ins>
      <w:del w:id="114" w:author="Gerber, Karin (Ms) (Summerstrand North Campus)" w:date="2024-04-30T07:52:00Z">
        <w:r w:rsidRPr="00305F25" w:rsidDel="00C235C2">
          <w:rPr>
            <w:rFonts w:cstheme="minorHAnsi"/>
            <w:sz w:val="24"/>
            <w:szCs w:val="24"/>
            <w:rPrChange w:id="115" w:author="Gerber, Karin (Ms) (Summerstrand North Campus)" w:date="2024-04-30T07:52:00Z">
              <w:rPr/>
            </w:rPrChange>
          </w:rPr>
          <w:delText xml:space="preserve"> </w:delText>
        </w:r>
      </w:del>
      <w:r w:rsidRPr="00305F25">
        <w:rPr>
          <w:rFonts w:cstheme="minorHAnsi"/>
          <w:sz w:val="24"/>
          <w:szCs w:val="24"/>
          <w:rPrChange w:id="116" w:author="Gerber, Karin (Ms) (Summerstrand North Campus)" w:date="2024-04-30T07:52:00Z">
            <w:rPr/>
          </w:rPrChange>
        </w:rPr>
        <w:t>times for appointments or test results.</w:t>
      </w:r>
    </w:p>
    <w:p w14:paraId="72E1E167" w14:textId="2F0FA1EC" w:rsidR="00925315" w:rsidRPr="00305F25" w:rsidRDefault="00925315" w:rsidP="00305F25">
      <w:pPr>
        <w:pStyle w:val="ListParagraph"/>
        <w:numPr>
          <w:ilvl w:val="0"/>
          <w:numId w:val="3"/>
        </w:numPr>
        <w:rPr>
          <w:rFonts w:cstheme="minorHAnsi"/>
          <w:sz w:val="24"/>
          <w:szCs w:val="24"/>
          <w:rPrChange w:id="117" w:author="Gerber, Karin (Ms) (Summerstrand North Campus)" w:date="2024-04-30T07:52:00Z">
            <w:rPr/>
          </w:rPrChange>
        </w:rPr>
        <w:pPrChange w:id="118" w:author="Gerber, Karin (Ms) (Summerstrand North Campus)" w:date="2024-04-30T07:52:00Z">
          <w:pPr/>
        </w:pPrChange>
      </w:pPr>
      <w:r w:rsidRPr="00305F25">
        <w:rPr>
          <w:rFonts w:cstheme="minorHAnsi"/>
          <w:b/>
          <w:bCs/>
          <w:sz w:val="24"/>
          <w:szCs w:val="24"/>
          <w:u w:val="single"/>
          <w:rPrChange w:id="119" w:author="Gerber, Karin (Ms) (Summerstrand North Campus)" w:date="2024-04-30T07:52:00Z">
            <w:rPr>
              <w:b/>
              <w:bCs/>
              <w:u w:val="single"/>
            </w:rPr>
          </w:rPrChange>
        </w:rPr>
        <w:t xml:space="preserve">Human </w:t>
      </w:r>
      <w:ins w:id="120" w:author="Gerber, Karin (Ms) (Summerstrand North Campus)" w:date="2024-04-30T07:53:00Z">
        <w:r w:rsidR="00C235C2">
          <w:rPr>
            <w:rFonts w:cstheme="minorHAnsi"/>
            <w:b/>
            <w:bCs/>
            <w:sz w:val="24"/>
            <w:szCs w:val="24"/>
            <w:u w:val="single"/>
          </w:rPr>
          <w:t>r</w:t>
        </w:r>
      </w:ins>
      <w:del w:id="121" w:author="Gerber, Karin (Ms) (Summerstrand North Campus)" w:date="2024-04-30T07:53:00Z">
        <w:r w:rsidRPr="00305F25" w:rsidDel="00C235C2">
          <w:rPr>
            <w:rFonts w:cstheme="minorHAnsi"/>
            <w:b/>
            <w:bCs/>
            <w:sz w:val="24"/>
            <w:szCs w:val="24"/>
            <w:u w:val="single"/>
            <w:rPrChange w:id="122" w:author="Gerber, Karin (Ms) (Summerstrand North Campus)" w:date="2024-04-30T07:52:00Z">
              <w:rPr>
                <w:b/>
                <w:bCs/>
                <w:u w:val="single"/>
              </w:rPr>
            </w:rPrChange>
          </w:rPr>
          <w:delText>R</w:delText>
        </w:r>
      </w:del>
      <w:r w:rsidRPr="00305F25">
        <w:rPr>
          <w:rFonts w:cstheme="minorHAnsi"/>
          <w:b/>
          <w:bCs/>
          <w:sz w:val="24"/>
          <w:szCs w:val="24"/>
          <w:u w:val="single"/>
          <w:rPrChange w:id="123" w:author="Gerber, Karin (Ms) (Summerstrand North Campus)" w:date="2024-04-30T07:52:00Z">
            <w:rPr>
              <w:b/>
              <w:bCs/>
              <w:u w:val="single"/>
            </w:rPr>
          </w:rPrChange>
        </w:rPr>
        <w:t>esources</w:t>
      </w:r>
      <w:r w:rsidRPr="00305F25">
        <w:rPr>
          <w:rFonts w:cstheme="minorHAnsi"/>
          <w:sz w:val="24"/>
          <w:szCs w:val="24"/>
          <w:rPrChange w:id="124" w:author="Gerber, Karin (Ms) (Summerstrand North Campus)" w:date="2024-04-30T07:52:00Z">
            <w:rPr/>
          </w:rPrChange>
        </w:rPr>
        <w:t>: Inadequate training or awareness among healthcare providers regarding cancer symptoms, diagnostic guidelines, or communication with patients.</w:t>
      </w:r>
    </w:p>
    <w:p w14:paraId="5E912487" w14:textId="43D85C03" w:rsidR="00925315" w:rsidRPr="00305F25" w:rsidRDefault="00925315" w:rsidP="00305F25">
      <w:pPr>
        <w:pStyle w:val="ListParagraph"/>
        <w:numPr>
          <w:ilvl w:val="0"/>
          <w:numId w:val="3"/>
        </w:numPr>
        <w:rPr>
          <w:rFonts w:cstheme="minorHAnsi"/>
          <w:sz w:val="24"/>
          <w:szCs w:val="24"/>
          <w:rPrChange w:id="125" w:author="Gerber, Karin (Ms) (Summerstrand North Campus)" w:date="2024-04-30T07:52:00Z">
            <w:rPr/>
          </w:rPrChange>
        </w:rPr>
        <w:pPrChange w:id="126" w:author="Gerber, Karin (Ms) (Summerstrand North Campus)" w:date="2024-04-30T07:52:00Z">
          <w:pPr/>
        </w:pPrChange>
      </w:pPr>
      <w:r w:rsidRPr="00305F25">
        <w:rPr>
          <w:rFonts w:cstheme="minorHAnsi"/>
          <w:b/>
          <w:bCs/>
          <w:sz w:val="24"/>
          <w:szCs w:val="24"/>
          <w:u w:val="single"/>
          <w:rPrChange w:id="127" w:author="Gerber, Karin (Ms) (Summerstrand North Campus)" w:date="2024-04-30T07:52:00Z">
            <w:rPr>
              <w:b/>
              <w:bCs/>
              <w:u w:val="single"/>
            </w:rPr>
          </w:rPrChange>
        </w:rPr>
        <w:t xml:space="preserve">Patient </w:t>
      </w:r>
      <w:ins w:id="128" w:author="Gerber, Karin (Ms) (Summerstrand North Campus)" w:date="2024-04-30T07:53:00Z">
        <w:r w:rsidR="00C235C2">
          <w:rPr>
            <w:rFonts w:cstheme="minorHAnsi"/>
            <w:b/>
            <w:bCs/>
            <w:sz w:val="24"/>
            <w:szCs w:val="24"/>
            <w:u w:val="single"/>
          </w:rPr>
          <w:t>f</w:t>
        </w:r>
      </w:ins>
      <w:del w:id="129" w:author="Gerber, Karin (Ms) (Summerstrand North Campus)" w:date="2024-04-30T07:53:00Z">
        <w:r w:rsidRPr="00305F25" w:rsidDel="00C235C2">
          <w:rPr>
            <w:rFonts w:cstheme="minorHAnsi"/>
            <w:b/>
            <w:bCs/>
            <w:sz w:val="24"/>
            <w:szCs w:val="24"/>
            <w:u w:val="single"/>
            <w:rPrChange w:id="130" w:author="Gerber, Karin (Ms) (Summerstrand North Campus)" w:date="2024-04-30T07:52:00Z">
              <w:rPr>
                <w:b/>
                <w:bCs/>
                <w:u w:val="single"/>
              </w:rPr>
            </w:rPrChange>
          </w:rPr>
          <w:delText>F</w:delText>
        </w:r>
      </w:del>
      <w:r w:rsidRPr="00305F25">
        <w:rPr>
          <w:rFonts w:cstheme="minorHAnsi"/>
          <w:b/>
          <w:bCs/>
          <w:sz w:val="24"/>
          <w:szCs w:val="24"/>
          <w:u w:val="single"/>
          <w:rPrChange w:id="131" w:author="Gerber, Karin (Ms) (Summerstrand North Campus)" w:date="2024-04-30T07:52:00Z">
            <w:rPr>
              <w:b/>
              <w:bCs/>
              <w:u w:val="single"/>
            </w:rPr>
          </w:rPrChange>
        </w:rPr>
        <w:t>actors</w:t>
      </w:r>
      <w:r w:rsidRPr="00305F25">
        <w:rPr>
          <w:rFonts w:cstheme="minorHAnsi"/>
          <w:sz w:val="24"/>
          <w:szCs w:val="24"/>
          <w:rPrChange w:id="132" w:author="Gerber, Karin (Ms) (Summerstrand North Campus)" w:date="2024-04-30T07:52:00Z">
            <w:rPr/>
          </w:rPrChange>
        </w:rPr>
        <w:t>: Lack of awareness about cancer symptoms, fear or stigma associated with cancer, reluctance to seek medical attention.</w:t>
      </w:r>
    </w:p>
    <w:p w14:paraId="01332F7B" w14:textId="77777777" w:rsidR="00925315" w:rsidRPr="00925315" w:rsidRDefault="00925315" w:rsidP="00925315">
      <w:pPr>
        <w:rPr>
          <w:rFonts w:cstheme="minorHAnsi"/>
          <w:sz w:val="24"/>
          <w:szCs w:val="24"/>
        </w:rPr>
      </w:pPr>
      <w:commentRangeStart w:id="133"/>
      <w:r w:rsidRPr="00925315">
        <w:rPr>
          <w:rFonts w:cstheme="minorHAnsi"/>
          <w:b/>
          <w:bCs/>
          <w:sz w:val="24"/>
          <w:szCs w:val="24"/>
          <w:u w:val="single"/>
        </w:rPr>
        <w:t>Root Cause Analysis</w:t>
      </w:r>
      <w:r w:rsidRPr="00925315">
        <w:rPr>
          <w:rFonts w:cstheme="minorHAnsi"/>
          <w:sz w:val="24"/>
          <w:szCs w:val="24"/>
        </w:rPr>
        <w:t>:</w:t>
      </w:r>
      <w:commentRangeEnd w:id="133"/>
      <w:r w:rsidR="002C4D4C">
        <w:rPr>
          <w:rStyle w:val="CommentReference"/>
        </w:rPr>
        <w:commentReference w:id="133"/>
      </w:r>
    </w:p>
    <w:p w14:paraId="23B12C65" w14:textId="77777777" w:rsidR="00925315" w:rsidRPr="00925315" w:rsidRDefault="00925315" w:rsidP="00925315">
      <w:pPr>
        <w:rPr>
          <w:rFonts w:cstheme="minorHAnsi"/>
          <w:sz w:val="24"/>
          <w:szCs w:val="24"/>
        </w:rPr>
      </w:pPr>
      <w:r w:rsidRPr="00925315">
        <w:rPr>
          <w:rFonts w:cstheme="minorHAnsi"/>
          <w:b/>
          <w:bCs/>
          <w:sz w:val="24"/>
          <w:szCs w:val="24"/>
          <w:u w:val="single"/>
        </w:rPr>
        <w:t>Identify the Problem</w:t>
      </w:r>
      <w:r w:rsidRPr="00925315">
        <w:rPr>
          <w:rFonts w:cstheme="minorHAnsi"/>
          <w:sz w:val="24"/>
          <w:szCs w:val="24"/>
        </w:rPr>
        <w:t>: Delay in diagnosing cancer in a patient.</w:t>
      </w:r>
    </w:p>
    <w:p w14:paraId="5F00E6B2" w14:textId="5F4F6A98" w:rsidR="00925315" w:rsidRPr="00925315" w:rsidRDefault="00925315" w:rsidP="00925315">
      <w:pPr>
        <w:rPr>
          <w:rFonts w:cstheme="minorHAnsi"/>
          <w:sz w:val="24"/>
          <w:szCs w:val="24"/>
        </w:rPr>
      </w:pPr>
      <w:r w:rsidRPr="00925315">
        <w:rPr>
          <w:rFonts w:cstheme="minorHAnsi"/>
          <w:b/>
          <w:bCs/>
          <w:sz w:val="24"/>
          <w:szCs w:val="24"/>
          <w:u w:val="single"/>
        </w:rPr>
        <w:t>Collect Data</w:t>
      </w:r>
      <w:r w:rsidRPr="00925315">
        <w:rPr>
          <w:rFonts w:cstheme="minorHAnsi"/>
          <w:sz w:val="24"/>
          <w:szCs w:val="24"/>
        </w:rPr>
        <w:t>: Gather information on the time taken from symptom onset to diagnosis, reasons for delays, and patient outcomes.</w:t>
      </w:r>
      <w:ins w:id="134" w:author="Gerber, Karin (Ms) (Summerstrand North Campus)" w:date="2024-04-30T07:55:00Z">
        <w:r w:rsidR="002C4D4C">
          <w:rPr>
            <w:rFonts w:cstheme="minorHAnsi"/>
            <w:sz w:val="24"/>
            <w:szCs w:val="24"/>
          </w:rPr>
          <w:t xml:space="preserve"> = </w:t>
        </w:r>
      </w:ins>
      <w:ins w:id="135" w:author="Gerber, Karin (Ms) (Summerstrand North Campus)" w:date="2024-04-30T07:56:00Z">
        <w:r w:rsidR="002C4D4C">
          <w:rPr>
            <w:rFonts w:cstheme="minorHAnsi"/>
            <w:sz w:val="24"/>
            <w:szCs w:val="24"/>
          </w:rPr>
          <w:t>H</w:t>
        </w:r>
      </w:ins>
      <w:ins w:id="136" w:author="Gerber, Karin (Ms) (Summerstrand North Campus)" w:date="2024-04-30T07:55:00Z">
        <w:r w:rsidR="002C4D4C">
          <w:rPr>
            <w:rFonts w:cstheme="minorHAnsi"/>
            <w:sz w:val="24"/>
            <w:szCs w:val="24"/>
          </w:rPr>
          <w:t>as this been do</w:t>
        </w:r>
      </w:ins>
      <w:ins w:id="137" w:author="Gerber, Karin (Ms) (Summerstrand North Campus)" w:date="2024-04-30T07:56:00Z">
        <w:r w:rsidR="002C4D4C">
          <w:rPr>
            <w:rFonts w:cstheme="minorHAnsi"/>
            <w:sz w:val="24"/>
            <w:szCs w:val="24"/>
          </w:rPr>
          <w:t>ne</w:t>
        </w:r>
      </w:ins>
      <w:ins w:id="138" w:author="Gerber, Karin (Ms) (Summerstrand North Campus)" w:date="2024-04-30T07:55:00Z">
        <w:r w:rsidR="002C4D4C">
          <w:rPr>
            <w:rFonts w:cstheme="minorHAnsi"/>
            <w:sz w:val="24"/>
            <w:szCs w:val="24"/>
          </w:rPr>
          <w:t>? Do you have evidence</w:t>
        </w:r>
      </w:ins>
      <w:ins w:id="139" w:author="Gerber, Karin (Ms) (Summerstrand North Campus)" w:date="2024-04-30T07:56:00Z">
        <w:r w:rsidR="002C4D4C">
          <w:rPr>
            <w:rFonts w:cstheme="minorHAnsi"/>
            <w:sz w:val="24"/>
            <w:szCs w:val="24"/>
          </w:rPr>
          <w:t xml:space="preserve">? </w:t>
        </w:r>
      </w:ins>
    </w:p>
    <w:p w14:paraId="409F355C" w14:textId="1955E4F4" w:rsidR="00925315" w:rsidRPr="00925315" w:rsidRDefault="00925315" w:rsidP="00925315">
      <w:pPr>
        <w:rPr>
          <w:rFonts w:cstheme="minorHAnsi"/>
          <w:sz w:val="24"/>
          <w:szCs w:val="24"/>
        </w:rPr>
      </w:pPr>
      <w:r w:rsidRPr="00925315">
        <w:rPr>
          <w:rFonts w:cstheme="minorHAnsi"/>
          <w:b/>
          <w:bCs/>
          <w:sz w:val="24"/>
          <w:szCs w:val="24"/>
          <w:u w:val="single"/>
        </w:rPr>
        <w:t>Identify Causal Factors</w:t>
      </w:r>
      <w:r w:rsidRPr="00925315">
        <w:rPr>
          <w:rFonts w:cstheme="minorHAnsi"/>
          <w:sz w:val="24"/>
          <w:szCs w:val="24"/>
        </w:rPr>
        <w:t>: Determine the underlying causes of delays, such as healthcare system issues, patient-related factors, or healthcare provider-related factors.</w:t>
      </w:r>
      <w:ins w:id="140" w:author="Gerber, Karin (Ms) (Summerstrand North Campus)" w:date="2024-04-30T07:56:00Z">
        <w:r w:rsidR="00E76590">
          <w:rPr>
            <w:rFonts w:cstheme="minorHAnsi"/>
            <w:sz w:val="24"/>
            <w:szCs w:val="24"/>
          </w:rPr>
          <w:t xml:space="preserve"> = </w:t>
        </w:r>
      </w:ins>
      <w:ins w:id="141" w:author="Gerber, Karin (Ms) (Summerstrand North Campus)" w:date="2024-04-30T07:57:00Z">
        <w:r w:rsidR="00B25478">
          <w:rPr>
            <w:rFonts w:cstheme="minorHAnsi"/>
            <w:sz w:val="24"/>
            <w:szCs w:val="24"/>
          </w:rPr>
          <w:t>H</w:t>
        </w:r>
        <w:r w:rsidR="00C95712">
          <w:rPr>
            <w:rFonts w:cstheme="minorHAnsi"/>
            <w:sz w:val="24"/>
            <w:szCs w:val="24"/>
          </w:rPr>
          <w:t xml:space="preserve">ow are you going to do this? </w:t>
        </w:r>
      </w:ins>
    </w:p>
    <w:p w14:paraId="36CEE1CA" w14:textId="20CAB569" w:rsidR="00925315" w:rsidRPr="00925315" w:rsidRDefault="00925315" w:rsidP="00925315">
      <w:pPr>
        <w:rPr>
          <w:rFonts w:cstheme="minorHAnsi"/>
          <w:sz w:val="24"/>
          <w:szCs w:val="24"/>
        </w:rPr>
      </w:pPr>
      <w:r w:rsidRPr="00925315">
        <w:rPr>
          <w:rFonts w:cstheme="minorHAnsi"/>
          <w:b/>
          <w:bCs/>
          <w:sz w:val="24"/>
          <w:szCs w:val="24"/>
          <w:u w:val="single"/>
        </w:rPr>
        <w:lastRenderedPageBreak/>
        <w:t>Identify Root Causes</w:t>
      </w:r>
      <w:r w:rsidRPr="00925315">
        <w:rPr>
          <w:rFonts w:cstheme="minorHAnsi"/>
          <w:sz w:val="24"/>
          <w:szCs w:val="24"/>
        </w:rPr>
        <w:t>: Identify the fundamental reasons behind the causal factors, such as lack of screening programs, limited access to healthcare services, or poor communication between healthcare providers and patients.</w:t>
      </w:r>
      <w:ins w:id="142" w:author="Gerber, Karin (Ms) (Summerstrand North Campus)" w:date="2024-04-30T07:57:00Z">
        <w:r w:rsidR="00B25478">
          <w:rPr>
            <w:rFonts w:cstheme="minorHAnsi"/>
            <w:sz w:val="24"/>
            <w:szCs w:val="24"/>
          </w:rPr>
          <w:t xml:space="preserve"> As per previous heading…</w:t>
        </w:r>
      </w:ins>
    </w:p>
    <w:p w14:paraId="39B8D448" w14:textId="77777777" w:rsidR="00925315" w:rsidRPr="00925315" w:rsidRDefault="00925315" w:rsidP="00925315">
      <w:pPr>
        <w:rPr>
          <w:rFonts w:cstheme="minorHAnsi"/>
          <w:sz w:val="24"/>
          <w:szCs w:val="24"/>
        </w:rPr>
      </w:pPr>
      <w:r w:rsidRPr="00925315">
        <w:rPr>
          <w:rFonts w:cstheme="minorHAnsi"/>
          <w:b/>
          <w:bCs/>
          <w:sz w:val="24"/>
          <w:szCs w:val="24"/>
          <w:u w:val="single"/>
        </w:rPr>
        <w:t>Develop Solutions</w:t>
      </w:r>
      <w:r w:rsidRPr="00925315">
        <w:rPr>
          <w:rFonts w:cstheme="minorHAnsi"/>
          <w:sz w:val="24"/>
          <w:szCs w:val="24"/>
        </w:rPr>
        <w:t xml:space="preserve">: </w:t>
      </w:r>
      <w:commentRangeStart w:id="143"/>
      <w:r w:rsidRPr="00925315">
        <w:rPr>
          <w:rFonts w:cstheme="minorHAnsi"/>
          <w:sz w:val="24"/>
          <w:szCs w:val="24"/>
        </w:rPr>
        <w:t xml:space="preserve">Propose solutions </w:t>
      </w:r>
      <w:commentRangeEnd w:id="143"/>
      <w:r w:rsidR="00B25478">
        <w:rPr>
          <w:rStyle w:val="CommentReference"/>
        </w:rPr>
        <w:commentReference w:id="143"/>
      </w:r>
      <w:r w:rsidRPr="00925315">
        <w:rPr>
          <w:rFonts w:cstheme="minorHAnsi"/>
          <w:sz w:val="24"/>
          <w:szCs w:val="24"/>
        </w:rPr>
        <w:t>to address the root causes, such as implementing screening programs, improving access to healthcare services, or enhancing patient education and awareness.</w:t>
      </w:r>
    </w:p>
    <w:p w14:paraId="02B49617" w14:textId="77777777" w:rsidR="00925315" w:rsidRPr="00925315" w:rsidRDefault="00925315" w:rsidP="00925315">
      <w:pPr>
        <w:rPr>
          <w:rFonts w:cstheme="minorHAnsi"/>
          <w:sz w:val="24"/>
          <w:szCs w:val="24"/>
        </w:rPr>
      </w:pPr>
      <w:r w:rsidRPr="00925315">
        <w:rPr>
          <w:rFonts w:cstheme="minorHAnsi"/>
          <w:b/>
          <w:bCs/>
          <w:sz w:val="24"/>
          <w:szCs w:val="24"/>
          <w:u w:val="single"/>
        </w:rPr>
        <w:t>Implement Solutions</w:t>
      </w:r>
      <w:r w:rsidRPr="00925315">
        <w:rPr>
          <w:rFonts w:cstheme="minorHAnsi"/>
          <w:sz w:val="24"/>
          <w:szCs w:val="24"/>
        </w:rPr>
        <w:t>: Implement the proposed solutions and monitor their effectiveness.</w:t>
      </w:r>
    </w:p>
    <w:p w14:paraId="64EEB237" w14:textId="77777777" w:rsidR="00925315" w:rsidRPr="00925315" w:rsidRDefault="00925315" w:rsidP="00925315">
      <w:pPr>
        <w:rPr>
          <w:rFonts w:cstheme="minorHAnsi"/>
          <w:sz w:val="24"/>
          <w:szCs w:val="24"/>
        </w:rPr>
      </w:pPr>
      <w:r w:rsidRPr="00925315">
        <w:rPr>
          <w:rFonts w:cstheme="minorHAnsi"/>
          <w:b/>
          <w:bCs/>
          <w:sz w:val="24"/>
          <w:szCs w:val="24"/>
          <w:u w:val="single"/>
        </w:rPr>
        <w:t>Evaluate Outcomes:</w:t>
      </w:r>
      <w:r w:rsidRPr="00925315">
        <w:rPr>
          <w:rFonts w:cstheme="minorHAnsi"/>
          <w:sz w:val="24"/>
          <w:szCs w:val="24"/>
        </w:rPr>
        <w:t xml:space="preserve"> Assess the impact of the solutions on reducing delays in diagnosing cancer and improving patient outcomes.</w:t>
      </w:r>
      <w:sdt>
        <w:sdtPr>
          <w:rPr>
            <w:rFonts w:cstheme="minorHAnsi"/>
            <w:sz w:val="24"/>
            <w:szCs w:val="24"/>
          </w:rPr>
          <w:id w:val="-2080045816"/>
          <w:citation/>
        </w:sdtPr>
        <w:sdtContent>
          <w:r w:rsidRPr="00925315">
            <w:rPr>
              <w:rFonts w:cstheme="minorHAnsi"/>
              <w:sz w:val="24"/>
              <w:szCs w:val="24"/>
            </w:rPr>
            <w:fldChar w:fldCharType="begin"/>
          </w:r>
          <w:r w:rsidRPr="00925315">
            <w:rPr>
              <w:rFonts w:cstheme="minorHAnsi"/>
              <w:sz w:val="24"/>
              <w:szCs w:val="24"/>
            </w:rPr>
            <w:instrText xml:space="preserve"> CITATION Bro22 \l 1033 </w:instrText>
          </w:r>
          <w:r w:rsidRPr="00925315">
            <w:rPr>
              <w:rFonts w:cstheme="minorHAnsi"/>
              <w:sz w:val="24"/>
              <w:szCs w:val="24"/>
            </w:rPr>
            <w:fldChar w:fldCharType="separate"/>
          </w:r>
          <w:r w:rsidRPr="00925315">
            <w:rPr>
              <w:rFonts w:cstheme="minorHAnsi"/>
              <w:noProof/>
              <w:sz w:val="24"/>
              <w:szCs w:val="24"/>
            </w:rPr>
            <w:t xml:space="preserve"> (Brown &amp; Johnson, 2022)</w:t>
          </w:r>
          <w:r w:rsidRPr="00925315">
            <w:rPr>
              <w:rFonts w:cstheme="minorHAnsi"/>
              <w:sz w:val="24"/>
              <w:szCs w:val="24"/>
            </w:rPr>
            <w:fldChar w:fldCharType="end"/>
          </w:r>
        </w:sdtContent>
      </w:sdt>
      <w:r w:rsidRPr="00925315">
        <w:rPr>
          <w:rFonts w:cstheme="minorHAnsi"/>
          <w:sz w:val="24"/>
          <w:szCs w:val="24"/>
        </w:rPr>
        <w:t>.</w:t>
      </w:r>
    </w:p>
    <w:p w14:paraId="3437DB39" w14:textId="77777777" w:rsidR="00D0746B" w:rsidRPr="00F36F53" w:rsidRDefault="00D0746B" w:rsidP="00D0746B">
      <w:pPr>
        <w:rPr>
          <w:rFonts w:ascii="Arial" w:hAnsi="Arial" w:cs="Arial"/>
        </w:rPr>
      </w:pPr>
    </w:p>
    <w:p w14:paraId="5DE1F21F" w14:textId="77777777" w:rsidR="009043D6" w:rsidRDefault="009043D6">
      <w:pPr>
        <w:rPr>
          <w:sz w:val="24"/>
          <w:szCs w:val="24"/>
          <w:lang w:val="en-ZA"/>
        </w:rPr>
      </w:pPr>
      <w:r>
        <w:rPr>
          <w:sz w:val="24"/>
          <w:szCs w:val="24"/>
          <w:lang w:val="en-ZA"/>
        </w:rPr>
        <w:br w:type="page"/>
      </w:r>
    </w:p>
    <w:p w14:paraId="401275FD" w14:textId="77777777" w:rsidR="009043D6" w:rsidRDefault="009043D6" w:rsidP="009043D6">
      <w:pPr>
        <w:pStyle w:val="Heading1"/>
        <w:spacing w:before="0" w:line="480" w:lineRule="auto"/>
        <w:jc w:val="center"/>
        <w:rPr>
          <w:sz w:val="24"/>
          <w:szCs w:val="24"/>
        </w:rPr>
      </w:pPr>
      <w:r>
        <w:rPr>
          <w:sz w:val="24"/>
          <w:szCs w:val="24"/>
        </w:rPr>
        <w:lastRenderedPageBreak/>
        <w:t>References</w:t>
      </w:r>
    </w:p>
    <w:p w14:paraId="1F4545E0" w14:textId="77777777" w:rsidR="009043D6" w:rsidRDefault="009043D6" w:rsidP="009043D6">
      <w:pPr>
        <w:pStyle w:val="NormalWeb"/>
        <w:spacing w:before="0" w:beforeAutospacing="0" w:after="0" w:afterAutospacing="0" w:line="480" w:lineRule="auto"/>
        <w:ind w:left="720" w:hanging="720"/>
      </w:pPr>
      <w:r>
        <w:t xml:space="preserve">Centers for Disease Control and Prevention. (2022, August 22). </w:t>
      </w:r>
      <w:r>
        <w:rPr>
          <w:i/>
          <w:iCs/>
        </w:rPr>
        <w:t>What Is Clinical Decision Support? | Opioids | CDC</w:t>
      </w:r>
      <w:r>
        <w:t>. Www.cdc.gov. https://www.cdc.gov/opioids/healthcare-admins/ehr/clinical-decision-support.html</w:t>
      </w:r>
    </w:p>
    <w:p w14:paraId="3F96697B" w14:textId="77777777" w:rsidR="009043D6" w:rsidRDefault="009043D6" w:rsidP="009043D6">
      <w:pPr>
        <w:pStyle w:val="NormalWeb"/>
        <w:spacing w:before="0" w:beforeAutospacing="0" w:after="0" w:afterAutospacing="0" w:line="480" w:lineRule="auto"/>
        <w:ind w:left="720" w:hanging="720"/>
      </w:pPr>
      <w:r>
        <w:t xml:space="preserve">Dotson, W. (2015). </w:t>
      </w:r>
      <w:r>
        <w:rPr>
          <w:i/>
          <w:iCs/>
        </w:rPr>
        <w:t>Evidence-Based Practice: What It Is and Why It Matters</w:t>
      </w:r>
      <w:r>
        <w:t>. https://www.cdc.gov/genomics/about/file/print/Evidence-Based_Practice_508.pdf</w:t>
      </w:r>
    </w:p>
    <w:p w14:paraId="08597BFD" w14:textId="77777777" w:rsidR="009043D6" w:rsidRDefault="009043D6" w:rsidP="009043D6">
      <w:pPr>
        <w:pStyle w:val="NormalWeb"/>
        <w:spacing w:before="0" w:beforeAutospacing="0" w:after="0" w:afterAutospacing="0" w:line="480" w:lineRule="auto"/>
        <w:ind w:left="720" w:hanging="720"/>
      </w:pPr>
      <w:r>
        <w:rPr>
          <w:i/>
          <w:iCs/>
        </w:rPr>
        <w:t>How is Cancer Misdiagnosed - Missing the Warning Signs as a Doctor</w:t>
      </w:r>
      <w:r>
        <w:t>. (2016, June 1). Paul &amp; Perkins. https://paulandperkins.com/cancer-misdiagnosed/</w:t>
      </w:r>
    </w:p>
    <w:p w14:paraId="6BF64664" w14:textId="77777777" w:rsidR="009043D6" w:rsidRDefault="009043D6" w:rsidP="009043D6">
      <w:pPr>
        <w:pStyle w:val="NormalWeb"/>
        <w:spacing w:before="0" w:beforeAutospacing="0" w:after="0" w:afterAutospacing="0" w:line="480" w:lineRule="auto"/>
        <w:ind w:left="720" w:hanging="720"/>
      </w:pPr>
      <w:r>
        <w:rPr>
          <w:i/>
          <w:iCs/>
        </w:rPr>
        <w:t>HPV and Cancer - NCI</w:t>
      </w:r>
      <w:r>
        <w:t>. (2019). Www.cancer.gov. https://www.cancer.gov/about-cancer/causes-prevention/risk/infectious-agents/hpv-and-cancer#:~:text=HPV%20vaccines%20can%20prevent%20infection%20with%20disease%2Dcausing%20HPV%20types%2C%20preventing%20many%20HPV%2Drelated%20cancers%20and%20cases%20of%C2%</w:t>
      </w:r>
    </w:p>
    <w:p w14:paraId="61F74DFB" w14:textId="77777777" w:rsidR="009043D6" w:rsidRDefault="009043D6" w:rsidP="009043D6">
      <w:pPr>
        <w:pStyle w:val="NormalWeb"/>
        <w:spacing w:before="0" w:beforeAutospacing="0" w:after="0" w:afterAutospacing="0" w:line="480" w:lineRule="auto"/>
        <w:ind w:left="720" w:hanging="720"/>
      </w:pPr>
      <w:r>
        <w:rPr>
          <w:i/>
          <w:iCs/>
        </w:rPr>
        <w:t>HPV Vaccination: What Everyone Should Know | CDC</w:t>
      </w:r>
      <w:r>
        <w:t>. (2022, May 6). Www.cdc.gov. https://www.cdc.gov/vaccines/vpd/hpv/public/index.html#:~:text=Three%20HPV%20vaccines</w:t>
      </w:r>
    </w:p>
    <w:p w14:paraId="67778680" w14:textId="77777777" w:rsidR="009043D6" w:rsidRDefault="009043D6" w:rsidP="009043D6">
      <w:pPr>
        <w:pStyle w:val="NormalWeb"/>
        <w:spacing w:before="0" w:beforeAutospacing="0" w:after="0" w:afterAutospacing="0" w:line="480" w:lineRule="auto"/>
        <w:ind w:left="720" w:hanging="720"/>
      </w:pPr>
      <w:r>
        <w:rPr>
          <w:i/>
          <w:iCs/>
        </w:rPr>
        <w:t>Protection from cervical cancer | UNICEF South Africa</w:t>
      </w:r>
      <w:r>
        <w:t>. (n.d.). Www.unicef.org. Retrieved April 18, 2024, from https://www.unicef.org/southafrica/parents-frequently-asked-questions-hpv-cervical-cancer#:~:text=Skip%20to%20main</w:t>
      </w:r>
    </w:p>
    <w:p w14:paraId="6F6FC10D" w14:textId="77777777" w:rsidR="009043D6" w:rsidRDefault="009043D6" w:rsidP="009043D6">
      <w:pPr>
        <w:pStyle w:val="NormalWeb"/>
        <w:spacing w:before="0" w:beforeAutospacing="0" w:after="0" w:afterAutospacing="0" w:line="480" w:lineRule="auto"/>
        <w:ind w:left="720" w:hanging="720"/>
      </w:pPr>
      <w:r>
        <w:t xml:space="preserve">Stone, J. (2020, January 9). </w:t>
      </w:r>
      <w:r>
        <w:rPr>
          <w:i/>
          <w:iCs/>
        </w:rPr>
        <w:t>Defining Standardization and Personalized Care</w:t>
      </w:r>
      <w:r>
        <w:t xml:space="preserve">. </w:t>
      </w:r>
      <w:proofErr w:type="spellStart"/>
      <w:r>
        <w:t>MedicalGPS</w:t>
      </w:r>
      <w:proofErr w:type="spellEnd"/>
      <w:r>
        <w:t xml:space="preserve">. </w:t>
      </w:r>
      <w:hyperlink r:id="rId12" w:anchor=":~:text=Standardization%20in%20healthcare%20is%20often" w:history="1">
        <w:r w:rsidR="00D1726E" w:rsidRPr="0073275A">
          <w:rPr>
            <w:rStyle w:val="Hyperlink"/>
          </w:rPr>
          <w:t>https://blog.medicalgps.com/defining-standardization-and-personalized-care/#:~:text=Standardization%20in%20healthcare%20is%20often</w:t>
        </w:r>
      </w:hyperlink>
    </w:p>
    <w:p w14:paraId="2D4E06C9" w14:textId="77777777" w:rsidR="00D1726E" w:rsidRPr="00D1726E" w:rsidRDefault="00D1726E" w:rsidP="00D1726E">
      <w:pPr>
        <w:spacing w:after="0" w:line="480" w:lineRule="auto"/>
        <w:ind w:hanging="720"/>
        <w:rPr>
          <w:rFonts w:ascii="Times New Roman" w:eastAsia="Times New Roman" w:hAnsi="Times New Roman" w:cs="Times New Roman"/>
          <w:sz w:val="24"/>
          <w:szCs w:val="24"/>
        </w:rPr>
      </w:pPr>
      <w:r w:rsidRPr="00D1726E">
        <w:rPr>
          <w:rFonts w:ascii="Times New Roman" w:eastAsia="Times New Roman" w:hAnsi="Times New Roman" w:cs="Times New Roman"/>
          <w:i/>
          <w:iCs/>
          <w:sz w:val="24"/>
          <w:szCs w:val="24"/>
        </w:rPr>
        <w:lastRenderedPageBreak/>
        <w:t>Evidence Based Practice Guidelines | University of Cape Town</w:t>
      </w:r>
      <w:r w:rsidRPr="00D1726E">
        <w:rPr>
          <w:rFonts w:ascii="Times New Roman" w:eastAsia="Times New Roman" w:hAnsi="Times New Roman" w:cs="Times New Roman"/>
          <w:sz w:val="24"/>
          <w:szCs w:val="24"/>
        </w:rPr>
        <w:t>. (2021). Faculty of Health Sciences. https://health.uct.ac.za/childrensnursingunit/EBPG#:~:text=Skip%20to%20main</w:t>
      </w:r>
    </w:p>
    <w:p w14:paraId="256718A0" w14:textId="77777777" w:rsidR="00D1726E" w:rsidRPr="00D1726E" w:rsidRDefault="00D1726E" w:rsidP="00D1726E">
      <w:pPr>
        <w:spacing w:after="0" w:line="480" w:lineRule="auto"/>
        <w:ind w:hanging="720"/>
        <w:rPr>
          <w:rFonts w:ascii="Times New Roman" w:eastAsia="Times New Roman" w:hAnsi="Times New Roman" w:cs="Times New Roman"/>
          <w:sz w:val="24"/>
          <w:szCs w:val="24"/>
        </w:rPr>
      </w:pPr>
      <w:r w:rsidRPr="00D1726E">
        <w:rPr>
          <w:rFonts w:ascii="Times New Roman" w:eastAsia="Times New Roman" w:hAnsi="Times New Roman" w:cs="Times New Roman"/>
          <w:i/>
          <w:iCs/>
          <w:sz w:val="24"/>
          <w:szCs w:val="24"/>
        </w:rPr>
        <w:t>National Continued Competency Program | National Registry of Emergency Medical Technicians</w:t>
      </w:r>
      <w:r w:rsidRPr="00D1726E">
        <w:rPr>
          <w:rFonts w:ascii="Times New Roman" w:eastAsia="Times New Roman" w:hAnsi="Times New Roman" w:cs="Times New Roman"/>
          <w:sz w:val="24"/>
          <w:szCs w:val="24"/>
        </w:rPr>
        <w:t>. (n.d.). Nremt.org. Retrieved April 18, 2024, from https://www.nremt.org/Document/nccp#:~:text=HOME</w:t>
      </w:r>
    </w:p>
    <w:p w14:paraId="7F287029" w14:textId="77777777" w:rsidR="00D1726E" w:rsidRDefault="00D1726E" w:rsidP="009043D6">
      <w:pPr>
        <w:pStyle w:val="NormalWeb"/>
        <w:spacing w:before="0" w:beforeAutospacing="0" w:after="0" w:afterAutospacing="0" w:line="480" w:lineRule="auto"/>
        <w:ind w:left="720" w:hanging="720"/>
      </w:pPr>
    </w:p>
    <w:p w14:paraId="4D63E462" w14:textId="77777777" w:rsidR="007D36C3" w:rsidRPr="00404861" w:rsidRDefault="007D36C3">
      <w:pPr>
        <w:rPr>
          <w:sz w:val="24"/>
          <w:szCs w:val="24"/>
          <w:lang w:val="en-ZA"/>
        </w:rPr>
      </w:pPr>
    </w:p>
    <w:sectPr w:rsidR="007D36C3" w:rsidRPr="00404861" w:rsidSect="004A7BE0">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Gerber, Karin (Ms) (Summerstrand North Campus)" w:date="2024-04-30T07:26:00Z" w:initials="GK((NC">
    <w:p w14:paraId="156915C9" w14:textId="77777777" w:rsidR="00FA72B3" w:rsidRDefault="00FA72B3" w:rsidP="00FA72B3">
      <w:pPr>
        <w:pStyle w:val="CommentText"/>
      </w:pPr>
      <w:r>
        <w:rPr>
          <w:rStyle w:val="CommentReference"/>
        </w:rPr>
        <w:annotationRef/>
      </w:r>
      <w:r>
        <w:t>Be careful to use such “severe” wording… perhaps refer to lack of knowledge regarding tests available etc.</w:t>
      </w:r>
    </w:p>
  </w:comment>
  <w:comment w:id="53" w:author="Gerber, Karin (Ms) (Summerstrand North Campus)" w:date="2024-04-30T07:41:00Z" w:initials="GK((NC">
    <w:p w14:paraId="6054536C" w14:textId="77777777" w:rsidR="00B83B5B" w:rsidRDefault="00B83B5B" w:rsidP="00B83B5B">
      <w:pPr>
        <w:pStyle w:val="CommentText"/>
      </w:pPr>
      <w:r>
        <w:rPr>
          <w:rStyle w:val="CommentReference"/>
        </w:rPr>
        <w:annotationRef/>
      </w:r>
      <w:r>
        <w:t>Previous paragraph indicates implementation and now you say develop… you can only do ONE for this project = 10 credits</w:t>
      </w:r>
    </w:p>
  </w:comment>
  <w:comment w:id="56" w:author="Gerber, Karin (Ms) (Summerstrand North Campus)" w:date="2024-04-30T07:39:00Z" w:initials="GK((NC">
    <w:p w14:paraId="533504E9" w14:textId="0CD2D214" w:rsidR="00B83B5B" w:rsidRDefault="00B83B5B" w:rsidP="00B83B5B">
      <w:pPr>
        <w:pStyle w:val="CommentText"/>
      </w:pPr>
      <w:r>
        <w:rPr>
          <w:rStyle w:val="CommentReference"/>
        </w:rPr>
        <w:annotationRef/>
      </w:r>
      <w:r>
        <w:t xml:space="preserve">Nurses care and Professional Nurses treat, but only Doctors diagnose. You can generalise and use the term Healthcare practitioners, but we need to perhaps chat about who tis is for exactly. </w:t>
      </w:r>
    </w:p>
  </w:comment>
  <w:comment w:id="78" w:author="Gerber, Karin (Ms) (Summerstrand North Campus)" w:date="2024-04-30T07:47:00Z" w:initials="GK((NC">
    <w:p w14:paraId="64386025" w14:textId="77777777" w:rsidR="009869F0" w:rsidRDefault="009869F0" w:rsidP="009869F0">
      <w:pPr>
        <w:pStyle w:val="CommentText"/>
      </w:pPr>
      <w:r>
        <w:rPr>
          <w:rStyle w:val="CommentReference"/>
        </w:rPr>
        <w:annotationRef/>
      </w:r>
      <w:r>
        <w:t xml:space="preserve">In all aspects of health care and can be applied to all professions caring for patients. Consider who the target group is and possibly adjust once we had a chat - EBM used in Concept clarification, so keep to the same content if possible. </w:t>
      </w:r>
    </w:p>
  </w:comment>
  <w:comment w:id="89" w:author="Gerber, Karin (Ms) (Summerstrand North Campus)" w:date="2024-04-30T07:50:00Z" w:initials="GK((NC">
    <w:p w14:paraId="2BBDF5B7" w14:textId="77777777" w:rsidR="00F90028" w:rsidRDefault="00F90028" w:rsidP="00F90028">
      <w:pPr>
        <w:pStyle w:val="CommentText"/>
      </w:pPr>
      <w:r>
        <w:rPr>
          <w:rStyle w:val="CommentReference"/>
        </w:rPr>
        <w:annotationRef/>
      </w:r>
      <w:r>
        <w:t xml:space="preserve">This is your population and you need to use the term throughout - add to key concepts and then just pick who it applies to in THIS project. </w:t>
      </w:r>
    </w:p>
  </w:comment>
  <w:comment w:id="92" w:author="Gerber, Karin (Ms) (Summerstrand North Campus)" w:date="2024-04-30T07:52:00Z" w:initials="GK((NC">
    <w:p w14:paraId="4989B00F" w14:textId="77777777" w:rsidR="00D824F6" w:rsidRDefault="00D824F6" w:rsidP="00D824F6">
      <w:pPr>
        <w:pStyle w:val="CommentText"/>
      </w:pPr>
      <w:r>
        <w:rPr>
          <w:rStyle w:val="CommentReference"/>
        </w:rPr>
        <w:annotationRef/>
      </w:r>
      <w:r>
        <w:t>What evidence do you have? What have you noticed or experienced? I know you are not in the wards, but how did you pick up on this issue = =TELL me the “story”.</w:t>
      </w:r>
    </w:p>
  </w:comment>
  <w:comment w:id="133" w:author="Gerber, Karin (Ms) (Summerstrand North Campus)" w:date="2024-04-30T07:55:00Z" w:initials="GK((NC">
    <w:p w14:paraId="479DF6A5" w14:textId="77777777" w:rsidR="002C4D4C" w:rsidRDefault="002C4D4C" w:rsidP="002C4D4C">
      <w:pPr>
        <w:pStyle w:val="CommentText"/>
      </w:pPr>
      <w:r>
        <w:rPr>
          <w:rStyle w:val="CommentReference"/>
        </w:rPr>
        <w:annotationRef/>
      </w:r>
      <w:r>
        <w:t xml:space="preserve">The below mentioned aspects are TEXTBOOK driven ( and OK to use) but please APPLY to your problem and project…. DO a RCA and add it instead of writing about what should be reflected. </w:t>
      </w:r>
    </w:p>
  </w:comment>
  <w:comment w:id="143" w:author="Gerber, Karin (Ms) (Summerstrand North Campus)" w:date="2024-04-30T07:58:00Z" w:initials="GK((NC">
    <w:p w14:paraId="669E6993" w14:textId="77777777" w:rsidR="00B25478" w:rsidRDefault="00B25478" w:rsidP="00B25478">
      <w:pPr>
        <w:pStyle w:val="CommentText"/>
      </w:pPr>
      <w:r>
        <w:rPr>
          <w:rStyle w:val="CommentReference"/>
        </w:rPr>
        <w:annotationRef/>
      </w:r>
      <w:r>
        <w:t xml:space="preserve">Is this your projects PURPOSE?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6915C9" w15:done="0"/>
  <w15:commentEx w15:paraId="6054536C" w15:done="0"/>
  <w15:commentEx w15:paraId="533504E9" w15:done="0"/>
  <w15:commentEx w15:paraId="64386025" w15:done="0"/>
  <w15:commentEx w15:paraId="2BBDF5B7" w15:done="0"/>
  <w15:commentEx w15:paraId="4989B00F" w15:done="0"/>
  <w15:commentEx w15:paraId="479DF6A5" w15:done="0"/>
  <w15:commentEx w15:paraId="669E69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4325BE0" w16cex:dateUtc="2024-04-30T05:26:00Z"/>
  <w16cex:commentExtensible w16cex:durableId="63A266C5" w16cex:dateUtc="2024-04-30T05:41:00Z"/>
  <w16cex:commentExtensible w16cex:durableId="70236907" w16cex:dateUtc="2024-04-30T05:39:00Z"/>
  <w16cex:commentExtensible w16cex:durableId="6D4E49BC" w16cex:dateUtc="2024-04-30T05:47:00Z"/>
  <w16cex:commentExtensible w16cex:durableId="5E775625" w16cex:dateUtc="2024-04-30T05:50:00Z"/>
  <w16cex:commentExtensible w16cex:durableId="51618E22" w16cex:dateUtc="2024-04-30T05:52:00Z"/>
  <w16cex:commentExtensible w16cex:durableId="6D0A8029" w16cex:dateUtc="2024-04-30T05:55:00Z"/>
  <w16cex:commentExtensible w16cex:durableId="1E7BAD85" w16cex:dateUtc="2024-04-30T0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6915C9" w16cid:durableId="04325BE0"/>
  <w16cid:commentId w16cid:paraId="6054536C" w16cid:durableId="63A266C5"/>
  <w16cid:commentId w16cid:paraId="533504E9" w16cid:durableId="70236907"/>
  <w16cid:commentId w16cid:paraId="64386025" w16cid:durableId="6D4E49BC"/>
  <w16cid:commentId w16cid:paraId="2BBDF5B7" w16cid:durableId="5E775625"/>
  <w16cid:commentId w16cid:paraId="4989B00F" w16cid:durableId="51618E22"/>
  <w16cid:commentId w16cid:paraId="479DF6A5" w16cid:durableId="6D0A8029"/>
  <w16cid:commentId w16cid:paraId="669E6993" w16cid:durableId="1E7BAD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ADCC4" w14:textId="77777777" w:rsidR="004A7BE0" w:rsidRDefault="004A7BE0" w:rsidP="00877C18">
      <w:pPr>
        <w:spacing w:after="0" w:line="240" w:lineRule="auto"/>
      </w:pPr>
      <w:r>
        <w:separator/>
      </w:r>
    </w:p>
  </w:endnote>
  <w:endnote w:type="continuationSeparator" w:id="0">
    <w:p w14:paraId="0B21E268" w14:textId="77777777" w:rsidR="004A7BE0" w:rsidRDefault="004A7BE0" w:rsidP="00877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0766473"/>
      <w:docPartObj>
        <w:docPartGallery w:val="Page Numbers (Bottom of Page)"/>
        <w:docPartUnique/>
      </w:docPartObj>
    </w:sdtPr>
    <w:sdtEndPr>
      <w:rPr>
        <w:color w:val="7F7F7F" w:themeColor="background1" w:themeShade="7F"/>
        <w:spacing w:val="60"/>
      </w:rPr>
    </w:sdtEndPr>
    <w:sdtContent>
      <w:p w14:paraId="2DDDC217" w14:textId="77777777" w:rsidR="00877C18" w:rsidRDefault="00877C1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F6BBAF5" w14:textId="77777777" w:rsidR="00877C18" w:rsidRDefault="00877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25A27" w14:textId="77777777" w:rsidR="004A7BE0" w:rsidRDefault="004A7BE0" w:rsidP="00877C18">
      <w:pPr>
        <w:spacing w:after="0" w:line="240" w:lineRule="auto"/>
      </w:pPr>
      <w:r>
        <w:separator/>
      </w:r>
    </w:p>
  </w:footnote>
  <w:footnote w:type="continuationSeparator" w:id="0">
    <w:p w14:paraId="73C3B182" w14:textId="77777777" w:rsidR="004A7BE0" w:rsidRDefault="004A7BE0" w:rsidP="00877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D10D8" w14:textId="77777777" w:rsidR="00877C18" w:rsidRDefault="00877C18">
    <w:pPr>
      <w:pStyle w:val="Header"/>
    </w:pPr>
    <w:r>
      <w:t>VMHC300</w:t>
    </w:r>
    <w:r>
      <w:ptab w:relativeTo="margin" w:alignment="center" w:leader="none"/>
    </w:r>
    <w:r>
      <w:t>QIP PROJECT</w:t>
    </w:r>
    <w:r>
      <w:ptab w:relativeTo="margin" w:alignment="right" w:leader="none"/>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7722A"/>
    <w:multiLevelType w:val="hybridMultilevel"/>
    <w:tmpl w:val="B6822AA8"/>
    <w:lvl w:ilvl="0" w:tplc="8ECA4A0A">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667D268E"/>
    <w:multiLevelType w:val="hybridMultilevel"/>
    <w:tmpl w:val="BC2458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C3836E1"/>
    <w:multiLevelType w:val="hybridMultilevel"/>
    <w:tmpl w:val="A2042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6235164">
    <w:abstractNumId w:val="2"/>
  </w:num>
  <w:num w:numId="2" w16cid:durableId="1417821005">
    <w:abstractNumId w:val="0"/>
  </w:num>
  <w:num w:numId="3" w16cid:durableId="17820379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ber, Karin (Ms) (Summerstrand North Campus)">
    <w15:presenceInfo w15:providerId="None" w15:userId="Gerber, Karin (Ms) (Summerstrand North Camp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bA0Mjc3NDU2NrQ0MTBU0lEKTi0uzszPAykwrAUAnOWs+CwAAAA="/>
  </w:docVars>
  <w:rsids>
    <w:rsidRoot w:val="00404861"/>
    <w:rsid w:val="000A68B7"/>
    <w:rsid w:val="0015293C"/>
    <w:rsid w:val="00191847"/>
    <w:rsid w:val="001A0427"/>
    <w:rsid w:val="001F53A0"/>
    <w:rsid w:val="0020611D"/>
    <w:rsid w:val="002122D8"/>
    <w:rsid w:val="00291CDB"/>
    <w:rsid w:val="002C4D4C"/>
    <w:rsid w:val="00305F25"/>
    <w:rsid w:val="003707CB"/>
    <w:rsid w:val="003778D7"/>
    <w:rsid w:val="003960A2"/>
    <w:rsid w:val="003E1771"/>
    <w:rsid w:val="00404861"/>
    <w:rsid w:val="0040685E"/>
    <w:rsid w:val="00407A7F"/>
    <w:rsid w:val="00417950"/>
    <w:rsid w:val="00417A68"/>
    <w:rsid w:val="004A72D1"/>
    <w:rsid w:val="004A7BE0"/>
    <w:rsid w:val="004F3E5C"/>
    <w:rsid w:val="0051147C"/>
    <w:rsid w:val="00515763"/>
    <w:rsid w:val="00536EEF"/>
    <w:rsid w:val="005D53BD"/>
    <w:rsid w:val="006163B0"/>
    <w:rsid w:val="00625D51"/>
    <w:rsid w:val="00633AD1"/>
    <w:rsid w:val="006A5AAC"/>
    <w:rsid w:val="007462EE"/>
    <w:rsid w:val="007D36C3"/>
    <w:rsid w:val="00877C18"/>
    <w:rsid w:val="008E77EA"/>
    <w:rsid w:val="009043D6"/>
    <w:rsid w:val="00925315"/>
    <w:rsid w:val="009869F0"/>
    <w:rsid w:val="00A43E60"/>
    <w:rsid w:val="00B25478"/>
    <w:rsid w:val="00B83B5B"/>
    <w:rsid w:val="00B919B1"/>
    <w:rsid w:val="00C235C2"/>
    <w:rsid w:val="00C81517"/>
    <w:rsid w:val="00C95712"/>
    <w:rsid w:val="00D0746B"/>
    <w:rsid w:val="00D1726E"/>
    <w:rsid w:val="00D67751"/>
    <w:rsid w:val="00D824F6"/>
    <w:rsid w:val="00D933D5"/>
    <w:rsid w:val="00DC7637"/>
    <w:rsid w:val="00E01FF8"/>
    <w:rsid w:val="00E76590"/>
    <w:rsid w:val="00F3183E"/>
    <w:rsid w:val="00F72B17"/>
    <w:rsid w:val="00F90028"/>
    <w:rsid w:val="00F93C1B"/>
    <w:rsid w:val="00FA2CF2"/>
    <w:rsid w:val="00FA7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92E46D"/>
  <w15:chartTrackingRefBased/>
  <w15:docId w15:val="{4F0C1E65-2767-4307-A2DE-6BE3AC70F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0A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0A2"/>
    <w:pPr>
      <w:ind w:left="720"/>
      <w:contextualSpacing/>
    </w:pPr>
  </w:style>
  <w:style w:type="character" w:customStyle="1" w:styleId="Heading1Char">
    <w:name w:val="Heading 1 Char"/>
    <w:basedOn w:val="DefaultParagraphFont"/>
    <w:link w:val="Heading1"/>
    <w:uiPriority w:val="9"/>
    <w:rsid w:val="003960A2"/>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877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C18"/>
  </w:style>
  <w:style w:type="paragraph" w:styleId="Footer">
    <w:name w:val="footer"/>
    <w:basedOn w:val="Normal"/>
    <w:link w:val="FooterChar"/>
    <w:uiPriority w:val="99"/>
    <w:unhideWhenUsed/>
    <w:rsid w:val="00877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C18"/>
  </w:style>
  <w:style w:type="paragraph" w:styleId="TOCHeading">
    <w:name w:val="TOC Heading"/>
    <w:basedOn w:val="Heading1"/>
    <w:next w:val="Normal"/>
    <w:uiPriority w:val="39"/>
    <w:unhideWhenUsed/>
    <w:qFormat/>
    <w:rsid w:val="00877C18"/>
    <w:pPr>
      <w:spacing w:line="259" w:lineRule="auto"/>
      <w:outlineLvl w:val="9"/>
    </w:pPr>
  </w:style>
  <w:style w:type="paragraph" w:styleId="TOC1">
    <w:name w:val="toc 1"/>
    <w:basedOn w:val="Normal"/>
    <w:next w:val="Normal"/>
    <w:autoRedefine/>
    <w:uiPriority w:val="39"/>
    <w:unhideWhenUsed/>
    <w:rsid w:val="00877C18"/>
    <w:pPr>
      <w:spacing w:after="100"/>
    </w:pPr>
  </w:style>
  <w:style w:type="character" w:styleId="Hyperlink">
    <w:name w:val="Hyperlink"/>
    <w:basedOn w:val="DefaultParagraphFont"/>
    <w:uiPriority w:val="99"/>
    <w:unhideWhenUsed/>
    <w:rsid w:val="00877C18"/>
    <w:rPr>
      <w:color w:val="0000FF" w:themeColor="hyperlink"/>
      <w:u w:val="single"/>
    </w:rPr>
  </w:style>
  <w:style w:type="paragraph" w:styleId="Bibliography">
    <w:name w:val="Bibliography"/>
    <w:basedOn w:val="Normal"/>
    <w:next w:val="Normal"/>
    <w:uiPriority w:val="37"/>
    <w:unhideWhenUsed/>
    <w:rsid w:val="00877C18"/>
  </w:style>
  <w:style w:type="paragraph" w:styleId="NormalWeb">
    <w:name w:val="Normal (Web)"/>
    <w:basedOn w:val="Normal"/>
    <w:uiPriority w:val="99"/>
    <w:semiHidden/>
    <w:unhideWhenUsed/>
    <w:rsid w:val="009043D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9043D6"/>
    <w:pPr>
      <w:spacing w:after="0" w:line="240" w:lineRule="auto"/>
    </w:pPr>
    <w:rPr>
      <w:rFonts w:eastAsiaTheme="minorEastAsia"/>
    </w:rPr>
  </w:style>
  <w:style w:type="character" w:customStyle="1" w:styleId="NoSpacingChar">
    <w:name w:val="No Spacing Char"/>
    <w:basedOn w:val="DefaultParagraphFont"/>
    <w:link w:val="NoSpacing"/>
    <w:uiPriority w:val="1"/>
    <w:rsid w:val="009043D6"/>
    <w:rPr>
      <w:rFonts w:eastAsiaTheme="minorEastAsia"/>
    </w:rPr>
  </w:style>
  <w:style w:type="character" w:styleId="UnresolvedMention">
    <w:name w:val="Unresolved Mention"/>
    <w:basedOn w:val="DefaultParagraphFont"/>
    <w:uiPriority w:val="99"/>
    <w:semiHidden/>
    <w:unhideWhenUsed/>
    <w:rsid w:val="00D1726E"/>
    <w:rPr>
      <w:color w:val="605E5C"/>
      <w:shd w:val="clear" w:color="auto" w:fill="E1DFDD"/>
    </w:rPr>
  </w:style>
  <w:style w:type="paragraph" w:styleId="Revision">
    <w:name w:val="Revision"/>
    <w:hidden/>
    <w:uiPriority w:val="99"/>
    <w:semiHidden/>
    <w:rsid w:val="00515763"/>
    <w:pPr>
      <w:spacing w:after="0" w:line="240" w:lineRule="auto"/>
    </w:pPr>
  </w:style>
  <w:style w:type="character" w:styleId="CommentReference">
    <w:name w:val="annotation reference"/>
    <w:basedOn w:val="DefaultParagraphFont"/>
    <w:uiPriority w:val="99"/>
    <w:semiHidden/>
    <w:unhideWhenUsed/>
    <w:rsid w:val="00FA72B3"/>
    <w:rPr>
      <w:sz w:val="16"/>
      <w:szCs w:val="16"/>
    </w:rPr>
  </w:style>
  <w:style w:type="paragraph" w:styleId="CommentText">
    <w:name w:val="annotation text"/>
    <w:basedOn w:val="Normal"/>
    <w:link w:val="CommentTextChar"/>
    <w:uiPriority w:val="99"/>
    <w:unhideWhenUsed/>
    <w:rsid w:val="00FA72B3"/>
    <w:pPr>
      <w:spacing w:line="240" w:lineRule="auto"/>
    </w:pPr>
    <w:rPr>
      <w:sz w:val="20"/>
      <w:szCs w:val="20"/>
    </w:rPr>
  </w:style>
  <w:style w:type="character" w:customStyle="1" w:styleId="CommentTextChar">
    <w:name w:val="Comment Text Char"/>
    <w:basedOn w:val="DefaultParagraphFont"/>
    <w:link w:val="CommentText"/>
    <w:uiPriority w:val="99"/>
    <w:rsid w:val="00FA72B3"/>
    <w:rPr>
      <w:sz w:val="20"/>
      <w:szCs w:val="20"/>
    </w:rPr>
  </w:style>
  <w:style w:type="paragraph" w:styleId="CommentSubject">
    <w:name w:val="annotation subject"/>
    <w:basedOn w:val="CommentText"/>
    <w:next w:val="CommentText"/>
    <w:link w:val="CommentSubjectChar"/>
    <w:uiPriority w:val="99"/>
    <w:semiHidden/>
    <w:unhideWhenUsed/>
    <w:rsid w:val="00FA72B3"/>
    <w:rPr>
      <w:b/>
      <w:bCs/>
    </w:rPr>
  </w:style>
  <w:style w:type="character" w:customStyle="1" w:styleId="CommentSubjectChar">
    <w:name w:val="Comment Subject Char"/>
    <w:basedOn w:val="CommentTextChar"/>
    <w:link w:val="CommentSubject"/>
    <w:uiPriority w:val="99"/>
    <w:semiHidden/>
    <w:rsid w:val="00FA72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0139">
      <w:bodyDiv w:val="1"/>
      <w:marLeft w:val="0"/>
      <w:marRight w:val="0"/>
      <w:marTop w:val="0"/>
      <w:marBottom w:val="0"/>
      <w:divBdr>
        <w:top w:val="none" w:sz="0" w:space="0" w:color="auto"/>
        <w:left w:val="none" w:sz="0" w:space="0" w:color="auto"/>
        <w:bottom w:val="none" w:sz="0" w:space="0" w:color="auto"/>
        <w:right w:val="none" w:sz="0" w:space="0" w:color="auto"/>
      </w:divBdr>
      <w:divsChild>
        <w:div w:id="919095134">
          <w:marLeft w:val="-720"/>
          <w:marRight w:val="0"/>
          <w:marTop w:val="0"/>
          <w:marBottom w:val="0"/>
          <w:divBdr>
            <w:top w:val="none" w:sz="0" w:space="0" w:color="auto"/>
            <w:left w:val="none" w:sz="0" w:space="0" w:color="auto"/>
            <w:bottom w:val="none" w:sz="0" w:space="0" w:color="auto"/>
            <w:right w:val="none" w:sz="0" w:space="0" w:color="auto"/>
          </w:divBdr>
        </w:div>
      </w:divsChild>
    </w:div>
    <w:div w:id="84153132">
      <w:bodyDiv w:val="1"/>
      <w:marLeft w:val="0"/>
      <w:marRight w:val="0"/>
      <w:marTop w:val="0"/>
      <w:marBottom w:val="0"/>
      <w:divBdr>
        <w:top w:val="none" w:sz="0" w:space="0" w:color="auto"/>
        <w:left w:val="none" w:sz="0" w:space="0" w:color="auto"/>
        <w:bottom w:val="none" w:sz="0" w:space="0" w:color="auto"/>
        <w:right w:val="none" w:sz="0" w:space="0" w:color="auto"/>
      </w:divBdr>
    </w:div>
    <w:div w:id="1100028412">
      <w:bodyDiv w:val="1"/>
      <w:marLeft w:val="0"/>
      <w:marRight w:val="0"/>
      <w:marTop w:val="0"/>
      <w:marBottom w:val="0"/>
      <w:divBdr>
        <w:top w:val="none" w:sz="0" w:space="0" w:color="auto"/>
        <w:left w:val="none" w:sz="0" w:space="0" w:color="auto"/>
        <w:bottom w:val="none" w:sz="0" w:space="0" w:color="auto"/>
        <w:right w:val="none" w:sz="0" w:space="0" w:color="auto"/>
      </w:divBdr>
    </w:div>
    <w:div w:id="1323966367">
      <w:bodyDiv w:val="1"/>
      <w:marLeft w:val="0"/>
      <w:marRight w:val="0"/>
      <w:marTop w:val="0"/>
      <w:marBottom w:val="0"/>
      <w:divBdr>
        <w:top w:val="none" w:sz="0" w:space="0" w:color="auto"/>
        <w:left w:val="none" w:sz="0" w:space="0" w:color="auto"/>
        <w:bottom w:val="none" w:sz="0" w:space="0" w:color="auto"/>
        <w:right w:val="none" w:sz="0" w:space="0" w:color="auto"/>
      </w:divBdr>
      <w:divsChild>
        <w:div w:id="1297757807">
          <w:marLeft w:val="-720"/>
          <w:marRight w:val="0"/>
          <w:marTop w:val="0"/>
          <w:marBottom w:val="0"/>
          <w:divBdr>
            <w:top w:val="none" w:sz="0" w:space="0" w:color="auto"/>
            <w:left w:val="none" w:sz="0" w:space="0" w:color="auto"/>
            <w:bottom w:val="none" w:sz="0" w:space="0" w:color="auto"/>
            <w:right w:val="none" w:sz="0" w:space="0" w:color="auto"/>
          </w:divBdr>
        </w:div>
      </w:divsChild>
    </w:div>
    <w:div w:id="1664628981">
      <w:bodyDiv w:val="1"/>
      <w:marLeft w:val="0"/>
      <w:marRight w:val="0"/>
      <w:marTop w:val="0"/>
      <w:marBottom w:val="0"/>
      <w:divBdr>
        <w:top w:val="none" w:sz="0" w:space="0" w:color="auto"/>
        <w:left w:val="none" w:sz="0" w:space="0" w:color="auto"/>
        <w:bottom w:val="none" w:sz="0" w:space="0" w:color="auto"/>
        <w:right w:val="none" w:sz="0" w:space="0" w:color="auto"/>
      </w:divBdr>
    </w:div>
    <w:div w:id="1824349935">
      <w:bodyDiv w:val="1"/>
      <w:marLeft w:val="0"/>
      <w:marRight w:val="0"/>
      <w:marTop w:val="0"/>
      <w:marBottom w:val="0"/>
      <w:divBdr>
        <w:top w:val="none" w:sz="0" w:space="0" w:color="auto"/>
        <w:left w:val="none" w:sz="0" w:space="0" w:color="auto"/>
        <w:bottom w:val="none" w:sz="0" w:space="0" w:color="auto"/>
        <w:right w:val="none" w:sz="0" w:space="0" w:color="auto"/>
      </w:divBdr>
    </w:div>
    <w:div w:id="197166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medicalgps.com/defining-standardization-and-personalized-care/"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Jer20</b:Tag>
    <b:SourceType>InternetSite</b:SourceType>
    <b:Guid>{E03C3E05-20D8-493B-A69F-9E3C9F17C545}</b:Guid>
    <b:Author>
      <b:Author>
        <b:NameList>
          <b:Person>
            <b:Last>Jerry</b:Last>
            <b:First>Stone</b:First>
          </b:Person>
        </b:NameList>
      </b:Author>
    </b:Author>
    <b:Title>DEFINING STANDARDIZATION AND PERSONALIZED CARE</b:Title>
    <b:InternetSiteTitle>medicalgps</b:InternetSiteTitle>
    <b:Year>2020</b:Year>
    <b:Month>January</b:Month>
    <b:Day>09</b:Day>
    <b:URL>https://blog.medicalgps.com/defining-standardization-and-personalized-care/#:~:text=Standardization%20in%20healthcare%20is%20often,while%20adhering%20to%20fiscal%20responsibility.</b:URL>
    <b:RefOrder>1</b:RefOrder>
  </b:Source>
  <b:Source>
    <b:Tag>Nat21</b:Tag>
    <b:SourceType>InternetSite</b:SourceType>
    <b:Guid>{D75CBC8D-DDC7-4072-BCA7-E974BB7D52B6}</b:Guid>
    <b:Author>
      <b:Author>
        <b:NameList>
          <b:Person>
            <b:Last>Diseases</b:Last>
            <b:First>National</b:First>
            <b:Middle>Center for Immunization and Respiratory</b:Middle>
          </b:Person>
        </b:NameList>
      </b:Author>
    </b:Author>
    <b:Title>Human Papillomavirus (HPV) Vaccination: What Everyone Should Know</b:Title>
    <b:InternetSiteTitle>Centers For Disease Control and Prevention</b:InternetSiteTitle>
    <b:Year>2021</b:Year>
    <b:Month>November</b:Month>
    <b:Day>16</b:Day>
    <b:URL>https://www.cdc.gov/vaccines/vpd/hpv/public/index.html#:~:text=Three%20HPV%20vaccines,52%2C%20and%2058).</b:URL>
    <b:RefOrder>2</b:RefOrder>
  </b:Source>
  <b:Source>
    <b:Tag>Nat231</b:Tag>
    <b:SourceType>InternetSite</b:SourceType>
    <b:Guid>{EDD3A006-B5EE-449F-8B9A-3D0BA4492B83}</b:Guid>
    <b:Author>
      <b:Author>
        <b:NameList>
          <b:Person>
            <b:Last>Institute</b:Last>
            <b:First>National</b:First>
            <b:Middle>Cancer</b:Middle>
          </b:Person>
        </b:NameList>
      </b:Author>
    </b:Author>
    <b:Title>HPV and Cancer</b:Title>
    <b:InternetSiteTitle>National Cancer Institute</b:InternetSiteTitle>
    <b:Year>2023</b:Year>
    <b:Month>October</b:Month>
    <b:Day>18</b:Day>
    <b:URL>https://www.cancer.gov/about-cancer/causes-prevention/risk/infectious-agents/hpv-and-cancer#:~:text=HPV%20vaccines%20can%20prevent%20infection%20with%20disease%2Dcausing%20HPV%20types%2C%20preventing%20many%20HPV%2Drelated%20cancers%20and%20cases%20of%C2%</b:URL>
    <b:RefOrder>3</b:RefOrder>
  </b:Source>
  <b:Source>
    <b:Tag>UNI22</b:Tag>
    <b:SourceType>InternetSite</b:SourceType>
    <b:Guid>{21B793A5-486A-47FA-9FB8-3A33E949A773}</b:Guid>
    <b:Author>
      <b:Author>
        <b:NameList>
          <b:Person>
            <b:Last>UNICEF</b:Last>
          </b:Person>
        </b:NameList>
      </b:Author>
    </b:Author>
    <b:Title>Protection from cervical cancer</b:Title>
    <b:InternetSiteTitle>unicef.org</b:InternetSiteTitle>
    <b:Year>2022</b:Year>
    <b:URL>https://www.unicef.org/southafrica/parents-frequently-asked-questions-hpv-cervical-cancer#:~:text=Skip%20to%20main,fraud%2C%20abuse%2C%20wrongdoing</b:URL>
    <b:RefOrder>4</b:RefOrder>
  </b:Source>
  <b:Source>
    <b:Tag>Bro22</b:Tag>
    <b:SourceType>JournalArticle</b:SourceType>
    <b:Guid>{C5507A92-0D76-400A-A94D-3CE68289012F}</b:Guid>
    <b:Title>Delay in diagnosing Cancer in a patient</b:Title>
    <b:JournalName>Oncology Practice</b:JournalName>
    <b:Year>2022</b:Year>
    <b:Pages>47-60</b:Pages>
    <b:Author>
      <b:Author>
        <b:NameList>
          <b:Person>
            <b:Last>Brown</b:Last>
            <b:First>Charles</b:First>
          </b:Person>
          <b:Person>
            <b:Last>Johnson</b:Last>
            <b:First>Alice</b:First>
          </b:Person>
        </b:NameList>
      </b:Author>
    </b:Author>
    <b:RefOrder>5</b:RefOrder>
  </b:Source>
  <b:Source>
    <b:Tag>Int23</b:Tag>
    <b:SourceType>InternetSite</b:SourceType>
    <b:Guid>{7E986FE9-1AE4-4F83-867A-E4818933C867}</b:Guid>
    <b:Author>
      <b:Author>
        <b:NameList>
          <b:Person>
            <b:Last>Agency</b:Last>
            <b:First>International</b:First>
            <b:Middle>Atomic Energy</b:Middle>
          </b:Person>
        </b:NameList>
      </b:Author>
    </b:Author>
    <b:Title>Strategic Document Development</b:Title>
    <b:InternetSiteTitle>International Atomic Energy Agency</b:InternetSiteTitle>
    <b:Year>2023</b:Year>
    <b:URL>https://www.iaea.org/services/key-programmes/programme-of-action-for-cancer-therapy-pact/strategic-document-development#:~:text=Skip%20to%20main,Terms%20of%20Use</b:URL>
    <b:RefOrder>2</b:RefOrder>
  </b:Source>
  <b:Source>
    <b:Tag>Nat232</b:Tag>
    <b:SourceType>InternetSite</b:SourceType>
    <b:Guid>{27D054EE-5424-4E1E-8C27-20771028CAF3}</b:Guid>
    <b:Author>
      <b:Author>
        <b:NameList>
          <b:Person>
            <b:Last>Programme</b:Last>
            <b:First>National</b:First>
            <b:Middle>Cancer Control</b:Middle>
          </b:Person>
        </b:NameList>
      </b:Author>
    </b:Author>
    <b:Title>National Cancer Control Programme - Latest Information</b:Title>
    <b:InternetSiteTitle>National Cancer Control Programme</b:InternetSiteTitle>
    <b:Year>2023</b:Year>
    <b:URL>https://www.hse.ie/eng/services/list/5/cancer/#:~:text=National%20Cancer%20Control%20Programme%20%2D%20Latest,evaluation%20into%20strategies%20and%20actions.</b:URL>
    <b:RefOrder>3</b:RefOrder>
  </b:Source>
  <b:Source>
    <b:Tag>Nat24</b:Tag>
    <b:SourceType>InternetSite</b:SourceType>
    <b:Guid>{762F5C82-8298-4F13-9DE5-FDADDD3D51A2}</b:Guid>
    <b:Author>
      <b:Author>
        <b:NameList>
          <b:Person>
            <b:Last>Technicians</b:Last>
            <b:First>National</b:First>
            <b:Middle>Registry Of Emergency Medical</b:Middle>
          </b:Person>
        </b:NameList>
      </b:Author>
    </b:Author>
    <b:Title>National Continued Competency Program</b:Title>
    <b:InternetSiteTitle>National Registry Of Emergency Medical Technicians</b:InternetSiteTitle>
    <b:Year>2024</b:Year>
    <b:URL>https://www.nremt.org/Document/nccp#:~:text=HOME,Emergency%20Medical%20Technicians</b:URL>
    <b:RefOrder>4</b:RefOrder>
  </b:Source>
  <b:Source>
    <b:Tag>Cou24</b:Tag>
    <b:SourceType>DocumentFromInternetSite</b:SourceType>
    <b:Guid>{093AF5A7-2253-48EE-914E-98764B05D048}</b:Guid>
    <b:Title>COMPETENCIES FOR ONCOLOGY AND PALLIATIVE NURSING</b:Title>
    <b:InternetSiteTitle>South Africa Nursing Council</b:InternetSiteTitle>
    <b:Year>2024</b:Year>
    <b:URL>https://www.sanc.co.za/wp-content/uploads/2020/06/SANC-Competencies-Oncology-Nurse.pdf</b:URL>
    <b:Author>
      <b:Author>
        <b:NameList>
          <b:Person>
            <b:Last>Council</b:Last>
            <b:First>South</b:First>
            <b:Middle>Africa Nursing</b:Middle>
          </b:Person>
        </b:NameList>
      </b:Author>
    </b:Author>
    <b:RefOrder>5</b:RefOrder>
  </b:Source>
  <b:Source>
    <b:Tag>Uni22</b:Tag>
    <b:SourceType>InternetSite</b:SourceType>
    <b:Guid>{0C015C7E-CF08-48F0-AA3B-244D7114CE3B}</b:Guid>
    <b:Title>Evidence Based Practice Guidelines</b:Title>
    <b:InternetSiteTitle>University Of Cape Town</b:InternetSiteTitle>
    <b:Year>2022</b:Year>
    <b:URL>https://health.uct.ac.za/childrensnursingunit/EBPG#:~:text=Skip%20to%20main,%7C%20PAIA.</b:URL>
    <b:Author>
      <b:Author>
        <b:NameList>
          <b:Person>
            <b:Last>Town</b:Last>
            <b:First>University</b:First>
            <b:Middle>Of Cape</b:Middle>
          </b:Person>
        </b:NameList>
      </b:Author>
    </b:Author>
    <b:RefOrder>6</b:RefOrder>
  </b:Source>
</b:Sources>
</file>

<file path=customXml/itemProps1.xml><?xml version="1.0" encoding="utf-8"?>
<ds:datastoreItem xmlns:ds="http://schemas.openxmlformats.org/officeDocument/2006/customXml" ds:itemID="{60B7E26C-0149-420B-A174-6037275D7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2573</Words>
  <Characters>14668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VMHC300 – QIP PROJECT</vt:lpstr>
    </vt:vector>
  </TitlesOfParts>
  <Company/>
  <LinksUpToDate>false</LinksUpToDate>
  <CharactersWithSpaces>17207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VMHC300 – QIP PROJECT</dc:title>
  <dc:subject/>
  <dc:creator>Nxam, Asemahle, (Mr) (s225905272) = group leader</dc:creator>
  <cp:keywords/>
  <dc:description/>
  <cp:lastModifiedBy>Gerber, Karin (Ms) (Summerstrand North Campus)</cp:lastModifiedBy>
  <cp:revision>39</cp:revision>
  <dcterms:created xsi:type="dcterms:W3CDTF">2024-04-30T05:24:00Z</dcterms:created>
  <dcterms:modified xsi:type="dcterms:W3CDTF">2024-04-30T05:58:00Z</dcterms:modified>
</cp:coreProperties>
</file>